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946F" w14:textId="77777777" w:rsidR="00D23BD4" w:rsidRPr="00BB779A" w:rsidRDefault="0079055D" w:rsidP="00684695">
      <w:pPr>
        <w:spacing w:after="480"/>
        <w:jc w:val="center"/>
        <w:rPr>
          <w:rFonts w:ascii="Cambria" w:eastAsia="Times New Roman" w:hAnsi="Cambria" w:cs="Arial"/>
          <w:color w:val="9CC2E5" w:themeColor="accent1" w:themeTint="99"/>
          <w:sz w:val="24"/>
          <w:szCs w:val="24"/>
        </w:rPr>
      </w:pPr>
      <w:r w:rsidRPr="00BB779A">
        <w:rPr>
          <w:rFonts w:ascii="Cambria" w:eastAsia="Times New Roman" w:hAnsi="Cambria" w:cs="Arial"/>
          <w:color w:val="9CC2E5" w:themeColor="accent1" w:themeTint="99"/>
          <w:sz w:val="24"/>
          <w:szCs w:val="24"/>
        </w:rPr>
        <w:t xml:space="preserve">Part </w:t>
      </w:r>
      <w:r w:rsidR="0027468D">
        <w:rPr>
          <w:rFonts w:ascii="Cambria" w:eastAsia="Times New Roman" w:hAnsi="Cambria" w:cs="Arial"/>
          <w:color w:val="9CC2E5" w:themeColor="accent1" w:themeTint="99"/>
          <w:sz w:val="24"/>
          <w:szCs w:val="24"/>
        </w:rPr>
        <w:t>B</w:t>
      </w:r>
      <w:r w:rsidRPr="00BB779A">
        <w:rPr>
          <w:rFonts w:ascii="Cambria" w:eastAsia="Times New Roman" w:hAnsi="Cambria" w:cs="Arial"/>
          <w:color w:val="9CC2E5" w:themeColor="accent1" w:themeTint="99"/>
          <w:sz w:val="24"/>
          <w:szCs w:val="24"/>
        </w:rPr>
        <w:t xml:space="preserve"> – </w:t>
      </w:r>
      <w:r w:rsidR="0027468D">
        <w:rPr>
          <w:rFonts w:ascii="Cambria" w:eastAsia="Times New Roman" w:hAnsi="Cambria" w:cs="Arial"/>
          <w:color w:val="9CC2E5" w:themeColor="accent1" w:themeTint="99"/>
          <w:sz w:val="24"/>
          <w:szCs w:val="24"/>
        </w:rPr>
        <w:t>Foundations</w:t>
      </w:r>
    </w:p>
    <w:p w14:paraId="354C33A7" w14:textId="77777777" w:rsidR="00BB779A" w:rsidRPr="00BB779A" w:rsidRDefault="0027468D" w:rsidP="00BB779A">
      <w:pPr>
        <w:pStyle w:val="ae"/>
      </w:pPr>
      <w:r w:rsidRPr="0027468D">
        <w:t>Classes and Privacy</w:t>
      </w:r>
    </w:p>
    <w:p w14:paraId="47665287" w14:textId="17AD07DD" w:rsidR="00684695" w:rsidRPr="007847B4" w:rsidRDefault="00684695" w:rsidP="00BB779A">
      <w:pPr>
        <w:pStyle w:val="af"/>
        <w:rPr>
          <w:rFonts w:ascii="Cambria" w:hAnsi="Cambria"/>
        </w:rPr>
      </w:pPr>
      <w:r w:rsidRPr="007847B4">
        <w:rPr>
          <w:rFonts w:ascii="Cambria" w:hAnsi="Cambria"/>
        </w:rPr>
        <w:t xml:space="preserve">Workshop </w:t>
      </w:r>
      <w:r w:rsidR="00E74593" w:rsidRPr="007847B4">
        <w:rPr>
          <w:rFonts w:ascii="Cambria" w:hAnsi="Cambria"/>
        </w:rPr>
        <w:t xml:space="preserve">3 </w:t>
      </w:r>
      <w:r w:rsidRPr="007847B4">
        <w:rPr>
          <w:rFonts w:ascii="Cambria" w:hAnsi="Cambria"/>
        </w:rPr>
        <w:t xml:space="preserve">(10 marks </w:t>
      </w:r>
      <w:r w:rsidR="00BB12E2" w:rsidRPr="007847B4">
        <w:rPr>
          <w:rFonts w:ascii="Cambria" w:hAnsi="Cambria"/>
        </w:rPr>
        <w:t>–</w:t>
      </w:r>
      <w:r w:rsidRPr="007847B4">
        <w:rPr>
          <w:rFonts w:ascii="Cambria" w:hAnsi="Cambria"/>
        </w:rPr>
        <w:t xml:space="preserve"> 3</w:t>
      </w:r>
      <w:r w:rsidR="007847B4" w:rsidRPr="007847B4">
        <w:rPr>
          <w:rFonts w:ascii="Cambria" w:hAnsi="Cambria"/>
        </w:rPr>
        <w:t>.75</w:t>
      </w:r>
      <w:r w:rsidRPr="007847B4">
        <w:rPr>
          <w:rFonts w:ascii="Cambria" w:hAnsi="Cambria"/>
        </w:rPr>
        <w:t>% of your final grade)</w:t>
      </w:r>
    </w:p>
    <w:p w14:paraId="3B78DC1C" w14:textId="478F7CF7" w:rsidR="00BB12E2" w:rsidRPr="00BB12E2" w:rsidRDefault="0027468D" w:rsidP="00BB12E2">
      <w:r w:rsidRPr="0027468D">
        <w:t xml:space="preserve">In this workshop, you are to code a </w:t>
      </w:r>
      <w:r w:rsidR="00E74593">
        <w:t>class</w:t>
      </w:r>
      <w:r w:rsidR="00E74593" w:rsidRPr="0027468D">
        <w:t xml:space="preserve"> </w:t>
      </w:r>
      <w:r w:rsidRPr="0027468D">
        <w:t>with private data members and public member functions.</w:t>
      </w:r>
      <w:r w:rsidR="007847B4">
        <w:t xml:space="preserve"> The class will represent a book and can be used to manage a collection of books that a person has in her possession.</w:t>
      </w:r>
    </w:p>
    <w:p w14:paraId="26A0FA8F" w14:textId="77777777" w:rsidR="00684695" w:rsidRPr="00BB779A" w:rsidRDefault="00684695" w:rsidP="00205039">
      <w:pPr>
        <w:pStyle w:val="1"/>
      </w:pPr>
      <w:r w:rsidRPr="00205039">
        <w:t>Learning</w:t>
      </w:r>
      <w:r w:rsidRPr="00BB779A">
        <w:t xml:space="preserve"> Outcomes</w:t>
      </w:r>
    </w:p>
    <w:p w14:paraId="08B9185E" w14:textId="77777777" w:rsidR="00684695" w:rsidRPr="00F728E3" w:rsidRDefault="00684695" w:rsidP="00BB779A">
      <w:pPr>
        <w:rPr>
          <w:rFonts w:eastAsia="Times New Roman" w:cstheme="minorHAnsi"/>
        </w:rPr>
      </w:pPr>
      <w:r w:rsidRPr="00F728E3">
        <w:rPr>
          <w:rFonts w:eastAsia="Times New Roman" w:cstheme="minorHAnsi"/>
        </w:rPr>
        <w:t>Upon successful completion of this workshop, you will have demonstrated the abilities</w:t>
      </w:r>
      <w:r w:rsidR="00D4103A">
        <w:rPr>
          <w:rFonts w:eastAsia="Times New Roman" w:cstheme="minorHAnsi"/>
        </w:rPr>
        <w:t xml:space="preserve"> to</w:t>
      </w:r>
    </w:p>
    <w:p w14:paraId="3FE88E83"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define a class type;</w:t>
      </w:r>
    </w:p>
    <w:p w14:paraId="57B0128D"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privatize data within the class type;</w:t>
      </w:r>
    </w:p>
    <w:p w14:paraId="18C498B2"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instantiate an object of class type;</w:t>
      </w:r>
    </w:p>
    <w:p w14:paraId="4922A69A"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access data within an object of class type through public member functions;</w:t>
      </w:r>
    </w:p>
    <w:p w14:paraId="515E35CA" w14:textId="77777777" w:rsid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use standard library facilities to format data inserted into the output stream;</w:t>
      </w:r>
    </w:p>
    <w:p w14:paraId="26426A0A" w14:textId="77777777" w:rsidR="006F25E6" w:rsidRPr="0027468D" w:rsidRDefault="006F25E6" w:rsidP="0027468D">
      <w:pPr>
        <w:numPr>
          <w:ilvl w:val="0"/>
          <w:numId w:val="33"/>
        </w:numPr>
        <w:spacing w:before="100" w:beforeAutospacing="1" w:after="100" w:afterAutospacing="1"/>
        <w:rPr>
          <w:rFonts w:eastAsia="Times New Roman" w:cstheme="minorHAnsi"/>
        </w:rPr>
      </w:pPr>
      <w:r>
        <w:rPr>
          <w:rFonts w:eastAsia="Times New Roman" w:cstheme="minorHAnsi"/>
        </w:rPr>
        <w:t>truncate a C-style null-terminated string to fit in memory</w:t>
      </w:r>
    </w:p>
    <w:p w14:paraId="5CEACB70" w14:textId="77777777" w:rsidR="00684695" w:rsidRPr="00F728E3"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describe what you have learned in completing this workshop.</w:t>
      </w:r>
    </w:p>
    <w:p w14:paraId="1E6BEE2F" w14:textId="77777777" w:rsidR="009F53DE" w:rsidRDefault="009F53DE" w:rsidP="009F53DE">
      <w:pPr>
        <w:pStyle w:val="1"/>
      </w:pPr>
      <w:r>
        <w:t>Submission Policy</w:t>
      </w:r>
    </w:p>
    <w:p w14:paraId="2D9D4A81" w14:textId="77777777" w:rsidR="009F53DE" w:rsidRDefault="009F53DE" w:rsidP="009F53DE">
      <w:r>
        <w:t xml:space="preserve">The </w:t>
      </w:r>
      <w:r w:rsidRPr="00EA0D96">
        <w:rPr>
          <w:i/>
        </w:rPr>
        <w:t>in-lab</w:t>
      </w:r>
      <w:r>
        <w:t xml:space="preserve"> section is to be completed during your assigned lab section.  It is to be completed and submitted by the end of the workshop period.</w:t>
      </w:r>
    </w:p>
    <w:p w14:paraId="06401102" w14:textId="77777777" w:rsidR="009F53DE" w:rsidRDefault="009F53DE" w:rsidP="009F53DE">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62D91A8B" w14:textId="77777777" w:rsidR="009F53DE" w:rsidRDefault="009F53DE" w:rsidP="009F53DE">
      <w:r>
        <w:t xml:space="preserve">If you do not attend the lab,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four days after your scheduled </w:t>
      </w:r>
      <w:r w:rsidRPr="00EA0D96">
        <w:rPr>
          <w:i/>
        </w:rPr>
        <w:t>in-lab</w:t>
      </w:r>
      <w:r>
        <w:t xml:space="preserve"> workshop (@23:59) (even if that day is a holiday).</w:t>
      </w:r>
    </w:p>
    <w:p w14:paraId="3DDC35C4" w14:textId="77777777" w:rsidR="009F53DE" w:rsidRDefault="009F53DE" w:rsidP="009F53DE">
      <w:r>
        <w:lastRenderedPageBreak/>
        <w:t>All your work (all the files you create or modify) must contain your name, Seneca email and student number.</w:t>
      </w:r>
    </w:p>
    <w:p w14:paraId="44076FED" w14:textId="77777777" w:rsidR="009F53DE" w:rsidRDefault="009F53DE" w:rsidP="009F53DE">
      <w:r>
        <w:t>You are responsible to back up your work regularly.</w:t>
      </w:r>
    </w:p>
    <w:p w14:paraId="6C5DBB20" w14:textId="77777777" w:rsidR="009F53DE" w:rsidRDefault="009F53DE" w:rsidP="009F53DE">
      <w:pPr>
        <w:pStyle w:val="1"/>
      </w:pPr>
      <w:r>
        <w:t>Late Submission Penalties:</w:t>
      </w:r>
    </w:p>
    <w:p w14:paraId="62E0A745" w14:textId="77777777" w:rsidR="009F53DE" w:rsidRDefault="009F53DE" w:rsidP="009F53DE">
      <w:pPr>
        <w:pStyle w:val="aa"/>
        <w:numPr>
          <w:ilvl w:val="0"/>
          <w:numId w:val="37"/>
        </w:numPr>
      </w:pPr>
      <w:r>
        <w:rPr>
          <w:i/>
        </w:rPr>
        <w:t>I</w:t>
      </w:r>
      <w:r w:rsidRPr="00D079E1">
        <w:rPr>
          <w:i/>
        </w:rPr>
        <w:t>n</w:t>
      </w:r>
      <w:r>
        <w:rPr>
          <w:i/>
        </w:rPr>
        <w:t>-</w:t>
      </w:r>
      <w:r w:rsidRPr="00D079E1">
        <w:rPr>
          <w:i/>
        </w:rPr>
        <w:t>lab</w:t>
      </w:r>
      <w:r>
        <w:t xml:space="preserve"> portion submitted late, with </w:t>
      </w:r>
      <w:r w:rsidRPr="00D079E1">
        <w:rPr>
          <w:i/>
        </w:rPr>
        <w:t>at-home</w:t>
      </w:r>
      <w:r>
        <w:t xml:space="preserve"> portion: </w:t>
      </w:r>
      <w:r w:rsidRPr="00D079E1">
        <w:rPr>
          <w:b/>
          <w:color w:val="FF0000"/>
        </w:rPr>
        <w:t>0</w:t>
      </w:r>
      <w:r>
        <w:t xml:space="preserve"> for </w:t>
      </w:r>
      <w:r w:rsidRPr="00D079E1">
        <w:rPr>
          <w:i/>
        </w:rPr>
        <w:t>in-lab</w:t>
      </w:r>
      <w:r>
        <w:t xml:space="preserve">. Maximum of </w:t>
      </w:r>
      <w:r w:rsidRPr="00D079E1">
        <w:rPr>
          <w:b/>
          <w:color w:val="FF0000"/>
        </w:rPr>
        <w:t>7</w:t>
      </w:r>
      <w:r>
        <w:t>/10 for the entire workshop.</w:t>
      </w:r>
    </w:p>
    <w:p w14:paraId="0EE884E2" w14:textId="1CECAD07" w:rsidR="00BB779A" w:rsidRPr="00CD68B1" w:rsidRDefault="009F53DE" w:rsidP="009F53DE">
      <w:pPr>
        <w:pStyle w:val="aa"/>
        <w:numPr>
          <w:ilvl w:val="0"/>
          <w:numId w:val="10"/>
        </w:numPr>
        <w:ind w:left="1287"/>
        <w:rPr>
          <w:rFonts w:cs="Arial"/>
          <w:bCs/>
          <w:color w:val="000000"/>
        </w:rPr>
      </w:pPr>
      <w:r>
        <w:t xml:space="preserve">If any of </w:t>
      </w:r>
      <w:r w:rsidRPr="00D079E1">
        <w:rPr>
          <w:i/>
        </w:rPr>
        <w:t>in-lab</w:t>
      </w:r>
      <w:r>
        <w:t xml:space="preserve">, </w:t>
      </w:r>
      <w:r w:rsidRPr="00D079E1">
        <w:rPr>
          <w:i/>
        </w:rPr>
        <w:t>at-home</w:t>
      </w:r>
      <w:r>
        <w:t xml:space="preserve"> or </w:t>
      </w:r>
      <w:r w:rsidRPr="00D079E1">
        <w:rPr>
          <w:i/>
        </w:rPr>
        <w:t>reflection</w:t>
      </w:r>
      <w:r>
        <w:t xml:space="preserve"> portions is missing, the mark for the workshop will be </w:t>
      </w:r>
      <w:r w:rsidRPr="00D079E1">
        <w:rPr>
          <w:b/>
          <w:color w:val="FF0000"/>
        </w:rPr>
        <w:t>0</w:t>
      </w:r>
      <w:r>
        <w:t>/10.</w:t>
      </w:r>
    </w:p>
    <w:p w14:paraId="093E9098" w14:textId="77777777" w:rsidR="00D4103A" w:rsidRDefault="00D4103A">
      <w:pPr>
        <w:autoSpaceDE/>
        <w:autoSpaceDN/>
        <w:adjustRightInd/>
        <w:spacing w:after="0"/>
        <w:ind w:firstLine="0"/>
        <w:jc w:val="left"/>
      </w:pPr>
      <w:r>
        <w:br w:type="page"/>
      </w:r>
    </w:p>
    <w:p w14:paraId="403DDD6D" w14:textId="77777777" w:rsidR="00872435" w:rsidRDefault="00872435" w:rsidP="00205039">
      <w:pPr>
        <w:pStyle w:val="1"/>
      </w:pPr>
      <w:r w:rsidRPr="00BB779A">
        <w:lastRenderedPageBreak/>
        <w:t>I</w:t>
      </w:r>
      <w:r w:rsidR="00BB779A">
        <w:t>n</w:t>
      </w:r>
      <w:r w:rsidRPr="00BB779A">
        <w:t>-L</w:t>
      </w:r>
      <w:r w:rsidR="00BB779A">
        <w:t>ab (30%)</w:t>
      </w:r>
    </w:p>
    <w:p w14:paraId="20648002" w14:textId="77777777" w:rsidR="0027468D" w:rsidRDefault="0027468D" w:rsidP="0027468D">
      <w:r>
        <w:t xml:space="preserve">Design and code a module named </w:t>
      </w:r>
      <w:r w:rsidRPr="00E32015">
        <w:rPr>
          <w:rStyle w:val="InlineClass"/>
        </w:rPr>
        <w:t>Book</w:t>
      </w:r>
      <w:r>
        <w:t xml:space="preserve"> that this workshop’s application can use. The application is listed below. Store your class definition in a header file named </w:t>
      </w:r>
      <w:r w:rsidRPr="0027468D">
        <w:rPr>
          <w:rStyle w:val="InlineCode"/>
        </w:rPr>
        <w:t>Book.h</w:t>
      </w:r>
      <w:r>
        <w:t xml:space="preserve"> and your function definitions in an implementation file named </w:t>
      </w:r>
      <w:r w:rsidRPr="0027468D">
        <w:rPr>
          <w:rStyle w:val="InlineCode"/>
        </w:rPr>
        <w:t>Book.cpp</w:t>
      </w:r>
      <w:r>
        <w:t>.</w:t>
      </w:r>
    </w:p>
    <w:p w14:paraId="4A8F854C" w14:textId="77777777" w:rsidR="0027468D" w:rsidRDefault="0027468D" w:rsidP="0027468D">
      <w:r>
        <w:t xml:space="preserve">Include a </w:t>
      </w:r>
      <w:r w:rsidRPr="0027468D">
        <w:rPr>
          <w:b/>
        </w:rPr>
        <w:t>compilation safeguard</w:t>
      </w:r>
      <w:r>
        <w:t xml:space="preserve"> in the header file. Enclose all declarations and definitions within the </w:t>
      </w:r>
      <w:r w:rsidRPr="0027468D">
        <w:rPr>
          <w:rStyle w:val="InlineCode"/>
        </w:rPr>
        <w:t>sict</w:t>
      </w:r>
      <w:r>
        <w:t xml:space="preserve"> namespace.</w:t>
      </w:r>
    </w:p>
    <w:p w14:paraId="7EF993C4" w14:textId="77777777" w:rsidR="0027468D" w:rsidRDefault="0027468D" w:rsidP="0027468D">
      <w:r>
        <w:t xml:space="preserve">In the </w:t>
      </w:r>
      <w:r w:rsidR="00247245">
        <w:rPr>
          <w:rStyle w:val="InlineCode"/>
        </w:rPr>
        <w:t>Book</w:t>
      </w:r>
      <w:r w:rsidRPr="0027468D">
        <w:rPr>
          <w:rStyle w:val="InlineCode"/>
        </w:rPr>
        <w:t>.h</w:t>
      </w:r>
      <w:r>
        <w:t xml:space="preserve"> header file, predefine the following constants as integers:</w:t>
      </w:r>
    </w:p>
    <w:p w14:paraId="47A6BA44" w14:textId="77777777" w:rsidR="0027468D" w:rsidRDefault="0027468D" w:rsidP="00247245">
      <w:pPr>
        <w:pStyle w:val="Description"/>
      </w:pPr>
      <w:r w:rsidRPr="00247245">
        <w:rPr>
          <w:rStyle w:val="InlineCode"/>
        </w:rPr>
        <w:t>max_title_size</w:t>
      </w:r>
      <w:r>
        <w:t xml:space="preserve"> </w:t>
      </w:r>
      <w:r w:rsidR="00247245">
        <w:t xml:space="preserve">with the value 32. This represents the maximum number of characters for the title of the book (not including the null byte </w:t>
      </w:r>
      <w:r w:rsidR="00247245" w:rsidRPr="00247245">
        <w:rPr>
          <w:rStyle w:val="InlineString"/>
        </w:rPr>
        <w:t>'\0'</w:t>
      </w:r>
      <w:r w:rsidR="00247245">
        <w:t>)</w:t>
      </w:r>
    </w:p>
    <w:p w14:paraId="6244AA7A" w14:textId="77777777" w:rsidR="0027468D" w:rsidRDefault="0027468D" w:rsidP="00247245">
      <w:pPr>
        <w:pStyle w:val="Description"/>
      </w:pPr>
      <w:r w:rsidRPr="00247245">
        <w:rPr>
          <w:rStyle w:val="InlineCode"/>
        </w:rPr>
        <w:t>max_name_size</w:t>
      </w:r>
      <w:r w:rsidR="00247245" w:rsidRPr="00247245">
        <w:t xml:space="preserve"> </w:t>
      </w:r>
      <w:r w:rsidR="00247245">
        <w:t xml:space="preserve">with the value 16. This represents the maximum number of characters for the name of the book author (not including the null byte </w:t>
      </w:r>
      <w:r w:rsidR="00247245" w:rsidRPr="00247245">
        <w:rPr>
          <w:rStyle w:val="InlineString"/>
        </w:rPr>
        <w:t>'\0'</w:t>
      </w:r>
      <w:r w:rsidR="00247245">
        <w:t>)</w:t>
      </w:r>
    </w:p>
    <w:p w14:paraId="7F4CFA1C" w14:textId="77777777" w:rsidR="00247245" w:rsidRDefault="00247245" w:rsidP="00247245">
      <w:r>
        <w:t xml:space="preserve">Each book in the world is uniquely identified by an ISBN-13 number. This is a number that has </w:t>
      </w:r>
      <w:r w:rsidRPr="00247245">
        <w:rPr>
          <w:b/>
        </w:rPr>
        <w:t>exactly</w:t>
      </w:r>
      <w:r>
        <w:t xml:space="preserve"> 13 digits (</w:t>
      </w:r>
      <w:r w:rsidR="000F6363">
        <w:t>t</w:t>
      </w:r>
      <w:r>
        <w:t>he previous standard, now deprecated, used only 10 digits for ISBN).</w:t>
      </w:r>
    </w:p>
    <w:p w14:paraId="472404AC" w14:textId="77777777" w:rsidR="00247245" w:rsidRDefault="00247245" w:rsidP="00247245">
      <w:r>
        <w:t xml:space="preserve">Also, in the </w:t>
      </w:r>
      <w:r>
        <w:rPr>
          <w:rStyle w:val="InlineCode"/>
        </w:rPr>
        <w:t>Book</w:t>
      </w:r>
      <w:r w:rsidRPr="0027468D">
        <w:rPr>
          <w:rStyle w:val="InlineCode"/>
        </w:rPr>
        <w:t>.h</w:t>
      </w:r>
      <w:r>
        <w:t xml:space="preserve"> header file predefine the following constants (read the information at </w:t>
      </w:r>
      <w:hyperlink r:id="rId8" w:history="1">
        <w:r w:rsidRPr="006B1FD3">
          <w:rPr>
            <w:rStyle w:val="a3"/>
          </w:rPr>
          <w:t>https://docs.microsoft.com/en-us/cpp/cpp/data</w:t>
        </w:r>
        <w:r w:rsidRPr="006B1FD3">
          <w:rPr>
            <w:rStyle w:val="a3"/>
          </w:rPr>
          <w:t>-</w:t>
        </w:r>
        <w:r w:rsidRPr="006B1FD3">
          <w:rPr>
            <w:rStyle w:val="a3"/>
          </w:rPr>
          <w:t>type-ranges</w:t>
        </w:r>
      </w:hyperlink>
      <w:r>
        <w:t xml:space="preserve"> to select an appropriate</w:t>
      </w:r>
      <w:r w:rsidR="001C01BF">
        <w:t xml:space="preserve"> </w:t>
      </w:r>
      <w:r w:rsidR="001C01BF" w:rsidRPr="001C01BF">
        <w:rPr>
          <w:b/>
        </w:rPr>
        <w:t>C++ standard</w:t>
      </w:r>
      <w:r>
        <w:t xml:space="preserve"> type</w:t>
      </w:r>
      <w:r w:rsidR="000F6363">
        <w:t>, capable of storing numbers with 13 digits</w:t>
      </w:r>
      <w:r>
        <w:t>):</w:t>
      </w:r>
    </w:p>
    <w:p w14:paraId="4BD4281B" w14:textId="77777777" w:rsidR="00247245" w:rsidRDefault="00247245" w:rsidP="00247245">
      <w:pPr>
        <w:pStyle w:val="Description"/>
      </w:pPr>
      <w:r w:rsidRPr="00247245">
        <w:rPr>
          <w:rStyle w:val="InlineCode"/>
        </w:rPr>
        <w:t>min_isbn_value</w:t>
      </w:r>
      <w:r>
        <w:t xml:space="preserve"> with the value 1,000,000,000,000, representing the smallest ISBN that can be accepted</w:t>
      </w:r>
    </w:p>
    <w:p w14:paraId="251363AF" w14:textId="77777777" w:rsidR="00247245" w:rsidRDefault="00247245" w:rsidP="00247245">
      <w:pPr>
        <w:pStyle w:val="Description"/>
      </w:pPr>
      <w:r w:rsidRPr="00247245">
        <w:rPr>
          <w:rStyle w:val="InlineCode"/>
        </w:rPr>
        <w:t>max_isbn_value</w:t>
      </w:r>
      <w:r>
        <w:t xml:space="preserve"> with the value 9,999,999,999,999, representing the largest ISBN that can be accepted by the application.</w:t>
      </w:r>
    </w:p>
    <w:p w14:paraId="73E3FC2D" w14:textId="77777777" w:rsidR="00E32015" w:rsidRDefault="00E32015" w:rsidP="00E32015">
      <w:r>
        <w:t xml:space="preserve">Your </w:t>
      </w:r>
      <w:r w:rsidRPr="00E32015">
        <w:rPr>
          <w:rStyle w:val="InlineClass"/>
        </w:rPr>
        <w:t>Book</w:t>
      </w:r>
      <w:r>
        <w:t xml:space="preserve"> module validates any ISBN that it receives. For this </w:t>
      </w:r>
      <w:r w:rsidRPr="00E32015">
        <w:rPr>
          <w:i/>
        </w:rPr>
        <w:t>in-lab</w:t>
      </w:r>
      <w:r>
        <w:t xml:space="preserve"> submission, an ISBN is valid if it is a 13-digit number between the predefined limits.</w:t>
      </w:r>
    </w:p>
    <w:p w14:paraId="0C4E2EC1" w14:textId="77777777" w:rsidR="00E32015" w:rsidRDefault="00E32015" w:rsidP="00E32015">
      <w:r>
        <w:t xml:space="preserve">Define the </w:t>
      </w:r>
      <w:r w:rsidRPr="00E32015">
        <w:rPr>
          <w:rStyle w:val="InlineClass"/>
        </w:rPr>
        <w:t>Book</w:t>
      </w:r>
      <w:r>
        <w:t xml:space="preserve"> class with private members that hold the following data:</w:t>
      </w:r>
    </w:p>
    <w:p w14:paraId="2E6464E0" w14:textId="77777777" w:rsidR="00E32015" w:rsidRDefault="00E32015" w:rsidP="00E32015">
      <w:pPr>
        <w:pStyle w:val="aa"/>
        <w:numPr>
          <w:ilvl w:val="0"/>
          <w:numId w:val="34"/>
        </w:numPr>
      </w:pPr>
      <w:r>
        <w:t>The family name on the author</w:t>
      </w:r>
    </w:p>
    <w:p w14:paraId="5C7EB925" w14:textId="77777777" w:rsidR="00E32015" w:rsidRDefault="00E32015" w:rsidP="00E32015">
      <w:pPr>
        <w:pStyle w:val="aa"/>
        <w:numPr>
          <w:ilvl w:val="0"/>
          <w:numId w:val="34"/>
        </w:numPr>
      </w:pPr>
      <w:r>
        <w:t>The given name on the author</w:t>
      </w:r>
    </w:p>
    <w:p w14:paraId="04919D22" w14:textId="77777777" w:rsidR="00E32015" w:rsidRDefault="00E32015" w:rsidP="00E32015">
      <w:pPr>
        <w:pStyle w:val="aa"/>
        <w:numPr>
          <w:ilvl w:val="0"/>
          <w:numId w:val="34"/>
        </w:numPr>
      </w:pPr>
      <w:r>
        <w:t>The ISBN that identifies the book</w:t>
      </w:r>
    </w:p>
    <w:p w14:paraId="6145C8E9" w14:textId="77777777" w:rsidR="00E32015" w:rsidRDefault="00E32015" w:rsidP="00E32015">
      <w:r>
        <w:t>Declare the following public member functions in your class definition:</w:t>
      </w:r>
    </w:p>
    <w:p w14:paraId="4D398F40" w14:textId="77777777" w:rsidR="00E32015" w:rsidRDefault="00E32015" w:rsidP="00F911EF">
      <w:pPr>
        <w:pStyle w:val="Description"/>
        <w:ind w:hanging="850"/>
      </w:pPr>
      <w:r w:rsidRPr="00F911EF">
        <w:rPr>
          <w:rStyle w:val="InlineKeyword"/>
        </w:rPr>
        <w:lastRenderedPageBreak/>
        <w:t>void</w:t>
      </w:r>
      <w:r w:rsidRPr="00F911EF">
        <w:rPr>
          <w:rStyle w:val="InlineCode"/>
        </w:rPr>
        <w:t xml:space="preserve"> set(</w:t>
      </w:r>
      <w:r w:rsidR="00F911EF">
        <w:rPr>
          <w:rStyle w:val="InlineCode"/>
        </w:rPr>
        <w:t>...</w:t>
      </w:r>
      <w:r w:rsidRPr="00F911EF">
        <w:rPr>
          <w:rStyle w:val="InlineCode"/>
        </w:rPr>
        <w:t>)</w:t>
      </w:r>
      <w:r>
        <w:t xml:space="preserve">: This function receives 4 parameters representing the </w:t>
      </w:r>
      <w:r w:rsidRPr="00F911EF">
        <w:rPr>
          <w:i/>
        </w:rPr>
        <w:t>author given name</w:t>
      </w:r>
      <w:r>
        <w:t xml:space="preserve">, the </w:t>
      </w:r>
      <w:r w:rsidRPr="00F911EF">
        <w:rPr>
          <w:i/>
        </w:rPr>
        <w:t>author family name</w:t>
      </w:r>
      <w:r>
        <w:t xml:space="preserve">, the </w:t>
      </w:r>
      <w:r w:rsidRPr="00F911EF">
        <w:rPr>
          <w:i/>
        </w:rPr>
        <w:t>title</w:t>
      </w:r>
      <w:r>
        <w:t xml:space="preserve"> of the book and the </w:t>
      </w:r>
      <w:r w:rsidRPr="00F911EF">
        <w:rPr>
          <w:i/>
        </w:rPr>
        <w:t>ISBN</w:t>
      </w:r>
      <w:r>
        <w:t xml:space="preserve"> that identifies the book.</w:t>
      </w:r>
    </w:p>
    <w:p w14:paraId="343966B6" w14:textId="0BB31D36" w:rsidR="00F911EF" w:rsidRDefault="00E32015" w:rsidP="00F911EF">
      <w:pPr>
        <w:pStyle w:val="Description"/>
        <w:ind w:hanging="283"/>
      </w:pPr>
      <w:r>
        <w:t>This function checks if ISBN is a valid one</w:t>
      </w:r>
      <w:r w:rsidR="009F53DE">
        <w:t xml:space="preserve"> (for the purpose of the </w:t>
      </w:r>
      <w:r w:rsidR="009F53DE" w:rsidRPr="009F53DE">
        <w:rPr>
          <w:i/>
        </w:rPr>
        <w:t>in-lab</w:t>
      </w:r>
      <w:r w:rsidR="009F53DE">
        <w:t xml:space="preserve"> portion, a valid ISBN is any integer that has </w:t>
      </w:r>
      <w:r w:rsidR="009F53DE" w:rsidRPr="009F53DE">
        <w:rPr>
          <w:b/>
        </w:rPr>
        <w:t>exactly 13 digits</w:t>
      </w:r>
      <w:r w:rsidR="009F53DE" w:rsidRPr="009F53DE">
        <w:t>)</w:t>
      </w:r>
      <w:r>
        <w:t xml:space="preserve">. If so, this function stores the </w:t>
      </w:r>
      <w:r w:rsidR="00F911EF">
        <w:t>received parameters in the current object</w:t>
      </w:r>
      <w:r>
        <w:t xml:space="preserve">.  If </w:t>
      </w:r>
      <w:r w:rsidR="00F911EF">
        <w:t xml:space="preserve">the ISBN is not valid, </w:t>
      </w:r>
      <w:r>
        <w:t>this function stores values that identify an empty state.  It is up to you to select the data values that identify the state as empty.</w:t>
      </w:r>
    </w:p>
    <w:p w14:paraId="19263381" w14:textId="77777777" w:rsidR="00E32015" w:rsidRDefault="00E32015" w:rsidP="00F911EF">
      <w:pPr>
        <w:pStyle w:val="Description"/>
        <w:ind w:hanging="283"/>
      </w:pPr>
      <w:r>
        <w:t xml:space="preserve">In designing this function make sure that it does not overflow the space allocated for the </w:t>
      </w:r>
      <w:r w:rsidR="00F911EF">
        <w:t xml:space="preserve">title, </w:t>
      </w:r>
      <w:r>
        <w:t xml:space="preserve">family and given names. Store only as many characters as there is space available. You may use the </w:t>
      </w:r>
      <w:r w:rsidRPr="00F911EF">
        <w:rPr>
          <w:rStyle w:val="InlineCode"/>
        </w:rPr>
        <w:t>strncpy(...)</w:t>
      </w:r>
      <w:r>
        <w:t xml:space="preserve"> function in the </w:t>
      </w:r>
      <w:r w:rsidRPr="00F911EF">
        <w:rPr>
          <w:rStyle w:val="InlineCode"/>
        </w:rPr>
        <w:t>&lt;cstring&gt;</w:t>
      </w:r>
      <w:r>
        <w:t xml:space="preserve"> library for this purpose.</w:t>
      </w:r>
    </w:p>
    <w:p w14:paraId="6992981A" w14:textId="77777777" w:rsidR="00E32015" w:rsidRDefault="00E32015" w:rsidP="00F911EF">
      <w:pPr>
        <w:pStyle w:val="Description"/>
        <w:ind w:hanging="850"/>
      </w:pPr>
      <w:r w:rsidRPr="00F911EF">
        <w:rPr>
          <w:rStyle w:val="InlineKeyword"/>
        </w:rPr>
        <w:t>bool</w:t>
      </w:r>
      <w:r w:rsidRPr="00F911EF">
        <w:rPr>
          <w:rStyle w:val="InlineCode"/>
        </w:rPr>
        <w:t xml:space="preserve"> isEmpty() </w:t>
      </w:r>
      <w:r w:rsidRPr="00F911EF">
        <w:rPr>
          <w:rStyle w:val="InlineKeyword"/>
        </w:rPr>
        <w:t>const</w:t>
      </w:r>
      <w:r>
        <w:t xml:space="preserve">: This function returns </w:t>
      </w:r>
      <w:r w:rsidRPr="000F6363">
        <w:rPr>
          <w:rStyle w:val="InlineKeyword"/>
        </w:rPr>
        <w:t>true</w:t>
      </w:r>
      <w:r>
        <w:t xml:space="preserve"> if the object </w:t>
      </w:r>
      <w:r w:rsidR="00F911EF">
        <w:t>is in a safe empty state</w:t>
      </w:r>
      <w:r w:rsidR="000F6363">
        <w:t xml:space="preserve">, </w:t>
      </w:r>
      <w:r w:rsidR="000F6363" w:rsidRPr="000F6363">
        <w:rPr>
          <w:rStyle w:val="InlineKeyword"/>
        </w:rPr>
        <w:t>false</w:t>
      </w:r>
      <w:r w:rsidR="000F6363">
        <w:t xml:space="preserve"> otherwise.</w:t>
      </w:r>
    </w:p>
    <w:p w14:paraId="37E21F26" w14:textId="77777777" w:rsidR="00F911EF" w:rsidRDefault="00E32015" w:rsidP="00F911EF">
      <w:pPr>
        <w:pStyle w:val="Description"/>
        <w:ind w:hanging="850"/>
      </w:pPr>
      <w:r w:rsidRPr="00F911EF">
        <w:rPr>
          <w:rStyle w:val="InlineKeyword"/>
        </w:rPr>
        <w:t>void</w:t>
      </w:r>
      <w:r w:rsidRPr="00F911EF">
        <w:rPr>
          <w:rStyle w:val="InlineCode"/>
        </w:rPr>
        <w:t xml:space="preserve"> display() </w:t>
      </w:r>
      <w:r w:rsidRPr="00F911EF">
        <w:rPr>
          <w:rStyle w:val="InlineKeyword"/>
        </w:rPr>
        <w:t>const</w:t>
      </w:r>
      <w:r>
        <w:t>: If the object is not empty, this function inserts into the standard output stream the object’s data in the following format:</w:t>
      </w:r>
    </w:p>
    <w:p w14:paraId="78D1B863" w14:textId="77777777" w:rsidR="00F911EF" w:rsidRDefault="00F911EF" w:rsidP="000F6363">
      <w:pPr>
        <w:pStyle w:val="Output"/>
      </w:pPr>
      <w:r>
        <w:t>Author: FAMILY_NAME, GIVEN_NAME</w:t>
      </w:r>
      <w:r w:rsidRPr="00F911EF">
        <w:rPr>
          <w:rStyle w:val="OutputInstruction"/>
          <w:rFonts w:eastAsiaTheme="minorHAnsi"/>
        </w:rPr>
        <w:t>&lt;ENDL&gt;</w:t>
      </w:r>
    </w:p>
    <w:p w14:paraId="209BA806" w14:textId="77777777" w:rsidR="00F911EF" w:rsidRDefault="00F911EF" w:rsidP="000F6363">
      <w:pPr>
        <w:pStyle w:val="Output"/>
      </w:pPr>
      <w:r>
        <w:t>Title: TITLE</w:t>
      </w:r>
      <w:r w:rsidRPr="00F911EF">
        <w:rPr>
          <w:rStyle w:val="OutputInstruction"/>
          <w:rFonts w:eastAsiaTheme="minorHAnsi"/>
        </w:rPr>
        <w:t>&lt;ENDL&gt;</w:t>
      </w:r>
    </w:p>
    <w:p w14:paraId="0E89C3FA" w14:textId="77777777" w:rsidR="00F911EF" w:rsidRDefault="00F911EF" w:rsidP="000F6363">
      <w:pPr>
        <w:pStyle w:val="Output"/>
      </w:pPr>
      <w:r>
        <w:t>ISBN-13: ISBN</w:t>
      </w:r>
      <w:r w:rsidRPr="00F911EF">
        <w:rPr>
          <w:rStyle w:val="OutputInstruction"/>
          <w:rFonts w:eastAsiaTheme="minorHAnsi"/>
        </w:rPr>
        <w:t>&lt;ENDL&gt;</w:t>
      </w:r>
    </w:p>
    <w:p w14:paraId="56300079" w14:textId="77777777" w:rsidR="00247245" w:rsidRDefault="00F911EF" w:rsidP="00F911EF">
      <w:pPr>
        <w:pStyle w:val="Description"/>
        <w:ind w:hanging="283"/>
      </w:pPr>
      <w:r>
        <w:t>If the object is in an empty state, this function should print:</w:t>
      </w:r>
    </w:p>
    <w:p w14:paraId="0A8EF3B5" w14:textId="77777777" w:rsidR="00F911EF" w:rsidRDefault="00F911EF" w:rsidP="000F6363">
      <w:pPr>
        <w:pStyle w:val="Output"/>
      </w:pPr>
      <w:r>
        <w:t>The book object is empty!</w:t>
      </w:r>
      <w:r w:rsidRPr="00F911EF">
        <w:rPr>
          <w:rStyle w:val="OutputInstruction"/>
          <w:rFonts w:eastAsiaTheme="minorHAnsi"/>
        </w:rPr>
        <w:t>&lt;ENDL&gt;</w:t>
      </w:r>
    </w:p>
    <w:p w14:paraId="292820C0" w14:textId="77777777" w:rsidR="00BB12E2" w:rsidRDefault="00BB12E2" w:rsidP="00BB12E2">
      <w:r>
        <w:t xml:space="preserve">Below the source code is the expected output from your program. The </w:t>
      </w:r>
      <w:r>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037D2FDC" w14:textId="77777777" w:rsidR="00AD20E6" w:rsidRDefault="00AD20E6" w:rsidP="00205039">
      <w:pPr>
        <w:pStyle w:val="2"/>
      </w:pPr>
      <w:r w:rsidRPr="00AD20E6">
        <w:t xml:space="preserve">In-Lab Main </w:t>
      </w:r>
      <w:r w:rsidRPr="00205039">
        <w:t>Module</w:t>
      </w:r>
    </w:p>
    <w:p w14:paraId="74A1B0AF" w14:textId="77777777" w:rsidR="00216219" w:rsidRDefault="00216219" w:rsidP="00216219">
      <w:pPr>
        <w:pStyle w:val="SourceCode"/>
      </w:pPr>
      <w:r>
        <w:rPr>
          <w:color w:val="808080"/>
        </w:rPr>
        <w:t>#include</w:t>
      </w:r>
      <w:r>
        <w:t xml:space="preserve"> </w:t>
      </w:r>
      <w:r w:rsidRPr="00216219">
        <w:rPr>
          <w:rStyle w:val="CString"/>
        </w:rPr>
        <w:t>&lt;iostream&gt;</w:t>
      </w:r>
    </w:p>
    <w:p w14:paraId="7A041864" w14:textId="77777777" w:rsidR="00216219" w:rsidRDefault="00216219" w:rsidP="00216219">
      <w:pPr>
        <w:pStyle w:val="SourceCode"/>
      </w:pPr>
      <w:r>
        <w:rPr>
          <w:color w:val="808080"/>
        </w:rPr>
        <w:t>#include</w:t>
      </w:r>
      <w:r>
        <w:t xml:space="preserve"> </w:t>
      </w:r>
      <w:r w:rsidRPr="00216219">
        <w:rPr>
          <w:rStyle w:val="CString"/>
        </w:rPr>
        <w:t>"Book.h"</w:t>
      </w:r>
    </w:p>
    <w:p w14:paraId="0A28A70C" w14:textId="77777777" w:rsidR="00216219" w:rsidRDefault="00216219" w:rsidP="00216219">
      <w:pPr>
        <w:pStyle w:val="SourceCode"/>
      </w:pPr>
    </w:p>
    <w:p w14:paraId="549D2E6E" w14:textId="77777777" w:rsidR="00216219" w:rsidRDefault="00216219" w:rsidP="00216219">
      <w:pPr>
        <w:pStyle w:val="SourceCode"/>
      </w:pPr>
      <w:r>
        <w:rPr>
          <w:color w:val="0000FF"/>
        </w:rPr>
        <w:t>using</w:t>
      </w:r>
      <w:r>
        <w:t xml:space="preserve"> </w:t>
      </w:r>
      <w:r>
        <w:rPr>
          <w:color w:val="0000FF"/>
        </w:rPr>
        <w:t>namespace</w:t>
      </w:r>
      <w:r>
        <w:t xml:space="preserve"> std;</w:t>
      </w:r>
    </w:p>
    <w:p w14:paraId="2D0B1F35" w14:textId="77777777" w:rsidR="00216219" w:rsidRDefault="00216219" w:rsidP="00216219">
      <w:pPr>
        <w:pStyle w:val="SourceCode"/>
      </w:pPr>
      <w:r>
        <w:rPr>
          <w:color w:val="0000FF"/>
        </w:rPr>
        <w:t>using</w:t>
      </w:r>
      <w:r>
        <w:t xml:space="preserve"> </w:t>
      </w:r>
      <w:r>
        <w:rPr>
          <w:color w:val="0000FF"/>
        </w:rPr>
        <w:t>namespace</w:t>
      </w:r>
      <w:r>
        <w:t xml:space="preserve"> sict;</w:t>
      </w:r>
    </w:p>
    <w:p w14:paraId="1EB907A7" w14:textId="77777777" w:rsidR="00216219" w:rsidRDefault="00216219" w:rsidP="00216219">
      <w:pPr>
        <w:pStyle w:val="SourceCode"/>
      </w:pPr>
    </w:p>
    <w:p w14:paraId="3B674B83" w14:textId="77777777" w:rsidR="00216219" w:rsidRDefault="00216219" w:rsidP="00216219">
      <w:pPr>
        <w:pStyle w:val="SourceCode"/>
      </w:pPr>
      <w:r>
        <w:rPr>
          <w:color w:val="0000FF"/>
        </w:rPr>
        <w:t>int</w:t>
      </w:r>
      <w:r>
        <w:t xml:space="preserve"> main()</w:t>
      </w:r>
    </w:p>
    <w:p w14:paraId="04C8C320" w14:textId="77777777" w:rsidR="00216219" w:rsidRDefault="00216219" w:rsidP="00216219">
      <w:pPr>
        <w:pStyle w:val="SourceCode"/>
      </w:pPr>
      <w:r>
        <w:t>{</w:t>
      </w:r>
    </w:p>
    <w:p w14:paraId="24F250A2" w14:textId="77777777" w:rsidR="00216219" w:rsidRDefault="00216219" w:rsidP="00216219">
      <w:pPr>
        <w:pStyle w:val="SourceCode"/>
      </w:pPr>
      <w:r>
        <w:tab/>
        <w:t xml:space="preserve">cout </w:t>
      </w:r>
      <w:r>
        <w:rPr>
          <w:color w:val="008080"/>
        </w:rPr>
        <w:t>&lt;&lt;</w:t>
      </w:r>
      <w:r>
        <w:t xml:space="preserve"> </w:t>
      </w:r>
      <w:r w:rsidRPr="00216219">
        <w:rPr>
          <w:rStyle w:val="CString"/>
        </w:rPr>
        <w:t>"Book Management App"</w:t>
      </w:r>
      <w:r>
        <w:t xml:space="preserve"> </w:t>
      </w:r>
      <w:r>
        <w:rPr>
          <w:color w:val="008080"/>
        </w:rPr>
        <w:t>&lt;&lt;</w:t>
      </w:r>
      <w:r>
        <w:t xml:space="preserve"> endl;</w:t>
      </w:r>
    </w:p>
    <w:p w14:paraId="7F0C1E8E" w14:textId="77777777" w:rsidR="00216219" w:rsidRDefault="00216219" w:rsidP="00216219">
      <w:pPr>
        <w:pStyle w:val="SourceCode"/>
      </w:pPr>
      <w:r>
        <w:tab/>
        <w:t xml:space="preserve">cout </w:t>
      </w:r>
      <w:r>
        <w:rPr>
          <w:color w:val="008080"/>
        </w:rPr>
        <w:t>&lt;&lt;</w:t>
      </w:r>
      <w:r>
        <w:t xml:space="preserve"> </w:t>
      </w:r>
      <w:r w:rsidRPr="00216219">
        <w:rPr>
          <w:rStyle w:val="CString"/>
        </w:rPr>
        <w:t>"==================="</w:t>
      </w:r>
      <w:r>
        <w:t xml:space="preserve"> </w:t>
      </w:r>
      <w:r>
        <w:rPr>
          <w:color w:val="008080"/>
        </w:rPr>
        <w:t>&lt;&lt;</w:t>
      </w:r>
      <w:r>
        <w:t xml:space="preserve"> endl;</w:t>
      </w:r>
    </w:p>
    <w:p w14:paraId="0EFD2746" w14:textId="77777777" w:rsidR="00216219" w:rsidRDefault="00216219" w:rsidP="00216219">
      <w:pPr>
        <w:pStyle w:val="SourceCode"/>
      </w:pPr>
    </w:p>
    <w:p w14:paraId="20D85B4F" w14:textId="77777777" w:rsidR="00216219" w:rsidRDefault="00216219" w:rsidP="00216219">
      <w:pPr>
        <w:pStyle w:val="SourceCode"/>
      </w:pPr>
      <w:r>
        <w:tab/>
      </w:r>
      <w:r>
        <w:rPr>
          <w:color w:val="2B91AF"/>
        </w:rPr>
        <w:t>Book</w:t>
      </w:r>
      <w:r>
        <w:t xml:space="preserve"> aBook;</w:t>
      </w:r>
    </w:p>
    <w:p w14:paraId="2733A5FD" w14:textId="77777777" w:rsidR="00216219" w:rsidRDefault="00216219" w:rsidP="00216219">
      <w:pPr>
        <w:pStyle w:val="SourceCode"/>
      </w:pPr>
    </w:p>
    <w:p w14:paraId="0373AEE9" w14:textId="77777777" w:rsidR="00216219" w:rsidRDefault="00216219" w:rsidP="00216219">
      <w:pPr>
        <w:pStyle w:val="SourceCode"/>
      </w:pPr>
      <w:r>
        <w:tab/>
        <w:t xml:space="preserve">cout </w:t>
      </w:r>
      <w:r>
        <w:rPr>
          <w:color w:val="008080"/>
        </w:rPr>
        <w:t>&lt;&lt;</w:t>
      </w:r>
      <w:r>
        <w:t xml:space="preserve"> </w:t>
      </w:r>
      <w:r w:rsidRPr="00216219">
        <w:rPr>
          <w:rStyle w:val="CString"/>
        </w:rPr>
        <w:t>"Testing that validation and display are correct:"</w:t>
      </w:r>
      <w:r>
        <w:t xml:space="preserve"> </w:t>
      </w:r>
      <w:r>
        <w:rPr>
          <w:color w:val="008080"/>
        </w:rPr>
        <w:t>&lt;&lt;</w:t>
      </w:r>
      <w:r>
        <w:t xml:space="preserve"> endl;</w:t>
      </w:r>
    </w:p>
    <w:p w14:paraId="0809C583" w14:textId="77777777" w:rsidR="00216219" w:rsidRDefault="00216219" w:rsidP="00216219">
      <w:pPr>
        <w:pStyle w:val="SourceCode"/>
      </w:pPr>
      <w:r>
        <w:tab/>
        <w:t xml:space="preserve">cout </w:t>
      </w:r>
      <w:r>
        <w:rPr>
          <w:color w:val="008080"/>
        </w:rPr>
        <w:t>&lt;&lt;</w:t>
      </w:r>
      <w:r>
        <w:t xml:space="preserve"> </w:t>
      </w:r>
      <w:r w:rsidRPr="00216219">
        <w:rPr>
          <w:rStyle w:val="CString"/>
        </w:rPr>
        <w:t>"------------------------------------------------"</w:t>
      </w:r>
      <w:r>
        <w:t xml:space="preserve"> </w:t>
      </w:r>
      <w:r>
        <w:rPr>
          <w:color w:val="008080"/>
        </w:rPr>
        <w:t>&lt;&lt;</w:t>
      </w:r>
      <w:r>
        <w:t xml:space="preserve"> endl;</w:t>
      </w:r>
    </w:p>
    <w:p w14:paraId="79EAF426"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3356DD">
        <w:rPr>
          <w:rStyle w:val="CNumber"/>
        </w:rPr>
        <w:t>91780441172719LL</w:t>
      </w:r>
      <w:r>
        <w:t>);</w:t>
      </w:r>
    </w:p>
    <w:p w14:paraId="45A55389" w14:textId="77777777" w:rsidR="00216219" w:rsidRDefault="00216219" w:rsidP="00216219">
      <w:pPr>
        <w:pStyle w:val="SourceCode"/>
      </w:pPr>
      <w:r>
        <w:tab/>
        <w:t>aBook.display();</w:t>
      </w:r>
    </w:p>
    <w:p w14:paraId="728280D0"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true --&gt; "</w:t>
      </w:r>
    </w:p>
    <w:p w14:paraId="1394A7CC" w14:textId="77777777" w:rsidR="00216219" w:rsidRDefault="00216219" w:rsidP="00216219">
      <w:pPr>
        <w:pStyle w:val="SourceCode"/>
      </w:pPr>
      <w:r>
        <w:tab/>
        <w:t xml:space="preserve">     </w:t>
      </w:r>
      <w:r>
        <w:rPr>
          <w:color w:val="008080"/>
        </w:rPr>
        <w:t>&lt;&lt;</w:t>
      </w:r>
      <w:r>
        <w:t xml:space="preserve"> (aBook.isEmpty() ? </w:t>
      </w:r>
      <w:r w:rsidRPr="00216219">
        <w:rPr>
          <w:rStyle w:val="CString"/>
        </w:rPr>
        <w:t>"correct"</w:t>
      </w:r>
      <w:r>
        <w:t xml:space="preserve"> : </w:t>
      </w:r>
      <w:r w:rsidRPr="00216219">
        <w:rPr>
          <w:rStyle w:val="CString"/>
        </w:rPr>
        <w:t>"incorrect"</w:t>
      </w:r>
      <w:r>
        <w:t xml:space="preserve">) </w:t>
      </w:r>
      <w:r>
        <w:rPr>
          <w:color w:val="008080"/>
        </w:rPr>
        <w:t>&lt;&lt;</w:t>
      </w:r>
      <w:r>
        <w:t xml:space="preserve"> endl;</w:t>
      </w:r>
    </w:p>
    <w:p w14:paraId="48F5F6E1" w14:textId="77777777" w:rsidR="00216219" w:rsidRDefault="00216219" w:rsidP="00216219">
      <w:pPr>
        <w:pStyle w:val="SourceCode"/>
      </w:pPr>
    </w:p>
    <w:p w14:paraId="1F0CF14E"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216219">
        <w:rPr>
          <w:rStyle w:val="CNumber"/>
        </w:rPr>
        <w:t>980441172719LL</w:t>
      </w:r>
      <w:r>
        <w:t>);</w:t>
      </w:r>
    </w:p>
    <w:p w14:paraId="4E91EF76" w14:textId="77777777" w:rsidR="00216219" w:rsidRDefault="00216219" w:rsidP="00216219">
      <w:pPr>
        <w:pStyle w:val="SourceCode"/>
      </w:pPr>
      <w:r>
        <w:tab/>
        <w:t>aBook.display();</w:t>
      </w:r>
    </w:p>
    <w:p w14:paraId="4F9C6F90"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true --&gt; "</w:t>
      </w:r>
    </w:p>
    <w:p w14:paraId="3F70BE28" w14:textId="77777777" w:rsidR="00216219" w:rsidRDefault="00216219" w:rsidP="00216219">
      <w:pPr>
        <w:pStyle w:val="SourceCode"/>
      </w:pPr>
      <w:r>
        <w:tab/>
        <w:t xml:space="preserve">     </w:t>
      </w:r>
      <w:r>
        <w:rPr>
          <w:color w:val="008080"/>
        </w:rPr>
        <w:t>&lt;&lt;</w:t>
      </w:r>
      <w:r>
        <w:t xml:space="preserve"> (aBook.isEmpty() ? </w:t>
      </w:r>
      <w:r w:rsidRPr="00216219">
        <w:rPr>
          <w:rStyle w:val="CString"/>
        </w:rPr>
        <w:t>"correct"</w:t>
      </w:r>
      <w:r>
        <w:t xml:space="preserve"> : </w:t>
      </w:r>
      <w:r w:rsidRPr="00216219">
        <w:rPr>
          <w:rStyle w:val="CString"/>
        </w:rPr>
        <w:t>"incorrect"</w:t>
      </w:r>
      <w:r>
        <w:t xml:space="preserve">) </w:t>
      </w:r>
      <w:r>
        <w:rPr>
          <w:color w:val="008080"/>
        </w:rPr>
        <w:t>&lt;&lt;</w:t>
      </w:r>
      <w:r>
        <w:t xml:space="preserve"> endl;</w:t>
      </w:r>
    </w:p>
    <w:p w14:paraId="633BCC03" w14:textId="77777777" w:rsidR="00216219" w:rsidRDefault="00216219" w:rsidP="00216219">
      <w:pPr>
        <w:pStyle w:val="SourceCode"/>
      </w:pPr>
    </w:p>
    <w:p w14:paraId="080E73DF"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216219">
        <w:rPr>
          <w:rStyle w:val="CNumber"/>
        </w:rPr>
        <w:t>9780441172719LL</w:t>
      </w:r>
      <w:r>
        <w:t>);</w:t>
      </w:r>
    </w:p>
    <w:p w14:paraId="2D7FF141" w14:textId="77777777" w:rsidR="00216219" w:rsidRDefault="00216219" w:rsidP="00216219">
      <w:pPr>
        <w:pStyle w:val="SourceCode"/>
      </w:pPr>
      <w:r>
        <w:tab/>
        <w:t>aBook.display();</w:t>
      </w:r>
    </w:p>
    <w:p w14:paraId="205709C8"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false --&gt; "</w:t>
      </w:r>
    </w:p>
    <w:p w14:paraId="461EF5DA" w14:textId="77777777" w:rsidR="00216219" w:rsidRDefault="00216219" w:rsidP="00216219">
      <w:pPr>
        <w:pStyle w:val="SourceCode"/>
      </w:pPr>
      <w:r>
        <w:tab/>
        <w:t xml:space="preserve">     </w:t>
      </w:r>
      <w:r>
        <w:rPr>
          <w:color w:val="008080"/>
        </w:rPr>
        <w:t>&lt;&lt;</w:t>
      </w:r>
      <w:r>
        <w:t xml:space="preserve"> (aBook.isEmpty() ? </w:t>
      </w:r>
      <w:r w:rsidRPr="00216219">
        <w:rPr>
          <w:rStyle w:val="CString"/>
        </w:rPr>
        <w:t>"incorrect"</w:t>
      </w:r>
      <w:r>
        <w:t xml:space="preserve"> : </w:t>
      </w:r>
      <w:r w:rsidRPr="00216219">
        <w:rPr>
          <w:rStyle w:val="CString"/>
        </w:rPr>
        <w:t>"correct"</w:t>
      </w:r>
      <w:r>
        <w:t xml:space="preserve">) </w:t>
      </w:r>
      <w:r>
        <w:rPr>
          <w:color w:val="008080"/>
        </w:rPr>
        <w:t>&lt;&lt;</w:t>
      </w:r>
      <w:r>
        <w:t xml:space="preserve"> endl;</w:t>
      </w:r>
    </w:p>
    <w:p w14:paraId="2CCA8EE1" w14:textId="77777777" w:rsidR="00216219" w:rsidRDefault="00216219" w:rsidP="00216219">
      <w:pPr>
        <w:pStyle w:val="SourceCode"/>
      </w:pPr>
    </w:p>
    <w:p w14:paraId="71D809AE" w14:textId="77777777" w:rsidR="00216219" w:rsidRDefault="00216219" w:rsidP="00216219">
      <w:pPr>
        <w:pStyle w:val="SourceCode"/>
      </w:pPr>
      <w:r>
        <w:tab/>
      </w:r>
      <w:r>
        <w:rPr>
          <w:color w:val="0000FF"/>
        </w:rPr>
        <w:t>return</w:t>
      </w:r>
      <w:r>
        <w:t xml:space="preserve"> </w:t>
      </w:r>
      <w:r w:rsidRPr="00216219">
        <w:rPr>
          <w:rStyle w:val="CNumber"/>
        </w:rPr>
        <w:t>0</w:t>
      </w:r>
      <w:r>
        <w:t>;</w:t>
      </w:r>
    </w:p>
    <w:p w14:paraId="07F83E0B" w14:textId="77777777" w:rsidR="00D4103A" w:rsidRPr="00B02A70" w:rsidRDefault="00216219" w:rsidP="00216219">
      <w:pPr>
        <w:pStyle w:val="SourceCode"/>
      </w:pPr>
      <w:r>
        <w:t>}</w:t>
      </w:r>
    </w:p>
    <w:p w14:paraId="5970D9C7" w14:textId="77777777" w:rsidR="00AD20E6" w:rsidRPr="00AD20E6" w:rsidRDefault="00AD20E6" w:rsidP="00205039">
      <w:pPr>
        <w:pStyle w:val="2"/>
      </w:pPr>
      <w:r w:rsidRPr="00AD20E6">
        <w:t xml:space="preserve">In-Lab </w:t>
      </w:r>
      <w:r w:rsidR="00BB12E2">
        <w:t xml:space="preserve">Expected </w:t>
      </w:r>
      <w:r w:rsidRPr="00AD20E6">
        <w:t>Output</w:t>
      </w:r>
    </w:p>
    <w:p w14:paraId="595F8075"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Book Management App</w:t>
      </w:r>
    </w:p>
    <w:p w14:paraId="3FCFE83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w:t>
      </w:r>
    </w:p>
    <w:p w14:paraId="260B518E"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Testing that validation and display are correct:</w:t>
      </w:r>
    </w:p>
    <w:p w14:paraId="1B447F71"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w:t>
      </w:r>
    </w:p>
    <w:p w14:paraId="2DD9D723"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 object is empty!</w:t>
      </w:r>
    </w:p>
    <w:p w14:paraId="191F1F53"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true --&gt; correct</w:t>
      </w:r>
    </w:p>
    <w:p w14:paraId="5A01832D"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 object is empty!</w:t>
      </w:r>
    </w:p>
    <w:p w14:paraId="07122EE4"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true --&gt; correct</w:t>
      </w:r>
    </w:p>
    <w:p w14:paraId="5F9D96A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Author: Herbert, Frank</w:t>
      </w:r>
    </w:p>
    <w:p w14:paraId="3BA8620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Title: Dune</w:t>
      </w:r>
    </w:p>
    <w:p w14:paraId="45C466BA"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ISBN-13: 9780441172719</w:t>
      </w:r>
    </w:p>
    <w:p w14:paraId="1AA5C769" w14:textId="77777777" w:rsidR="00D4103A"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false --&gt; correct</w:t>
      </w:r>
    </w:p>
    <w:p w14:paraId="64DFD8D0" w14:textId="77777777" w:rsidR="00AD20E6" w:rsidRPr="00AD20E6" w:rsidRDefault="00AD20E6" w:rsidP="00205039">
      <w:pPr>
        <w:pStyle w:val="2"/>
      </w:pPr>
      <w:r w:rsidRPr="00AD20E6">
        <w:t>In-Lab Submission</w:t>
      </w:r>
    </w:p>
    <w:p w14:paraId="7A8DA350" w14:textId="77777777" w:rsidR="00AD20E6" w:rsidRDefault="00AD20E6" w:rsidP="00AD20E6">
      <w:pPr>
        <w:rPr>
          <w:rFonts w:eastAsia="Times New Roman" w:cstheme="minorHAnsi"/>
          <w:color w:val="000000"/>
        </w:rPr>
      </w:pPr>
      <w:r w:rsidRPr="00AD20E6">
        <w:rPr>
          <w:rFonts w:eastAsia="Times New Roman" w:cstheme="minorHAnsi"/>
          <w:color w:val="000000"/>
        </w:rPr>
        <w:t xml:space="preserve">To test </w:t>
      </w:r>
      <w:r w:rsidRPr="00AD20E6">
        <w:rPr>
          <w:rFonts w:cstheme="minorHAnsi"/>
        </w:rPr>
        <w:t>and</w:t>
      </w:r>
      <w:r w:rsidRPr="00AD20E6">
        <w:rPr>
          <w:rFonts w:eastAsia="Times New Roman" w:cstheme="minorHAnsi"/>
          <w:color w:val="000000"/>
        </w:rPr>
        <w:t xml:space="preserve"> demonstrate execution of your program use the same data as the output example above.</w:t>
      </w:r>
    </w:p>
    <w:p w14:paraId="26BF28A7" w14:textId="77777777" w:rsidR="00AD20E6" w:rsidRPr="00AD20E6" w:rsidRDefault="00AD20E6" w:rsidP="00AD20E6">
      <w:pPr>
        <w:rPr>
          <w:rFonts w:eastAsia="Times New Roman" w:cstheme="minorHAnsi"/>
          <w:color w:val="000000"/>
        </w:rPr>
      </w:pPr>
      <w:r w:rsidRPr="00AD20E6">
        <w:rPr>
          <w:rFonts w:eastAsia="Times New Roman" w:cstheme="minorHAnsi"/>
          <w:color w:val="000000"/>
        </w:rPr>
        <w:t xml:space="preserve">If not on matrix </w:t>
      </w:r>
      <w:r w:rsidRPr="00AD20E6">
        <w:rPr>
          <w:rFonts w:cstheme="minorHAnsi"/>
        </w:rPr>
        <w:t>already</w:t>
      </w:r>
      <w:r w:rsidRPr="00AD20E6">
        <w:rPr>
          <w:rFonts w:eastAsia="Times New Roman" w:cstheme="minorHAnsi"/>
          <w:color w:val="000000"/>
        </w:rPr>
        <w:t xml:space="preserve">, upload </w:t>
      </w:r>
      <w:r w:rsidR="0097734D">
        <w:rPr>
          <w:rStyle w:val="InlineCode"/>
        </w:rPr>
        <w:t>Book</w:t>
      </w:r>
      <w:r w:rsidRPr="00D4103A">
        <w:rPr>
          <w:rStyle w:val="InlineCode"/>
        </w:rPr>
        <w:t>.h</w:t>
      </w:r>
      <w:r w:rsidRPr="00AD20E6">
        <w:rPr>
          <w:rFonts w:eastAsia="Times New Roman" w:cstheme="minorHAnsi"/>
          <w:color w:val="000000"/>
        </w:rPr>
        <w:t xml:space="preserve">, </w:t>
      </w:r>
      <w:r w:rsidR="0097734D">
        <w:rPr>
          <w:rStyle w:val="InlineCode"/>
        </w:rPr>
        <w:t>Book</w:t>
      </w:r>
      <w:r w:rsidRPr="00D4103A">
        <w:rPr>
          <w:rStyle w:val="InlineCode"/>
        </w:rPr>
        <w:t>.cpp</w:t>
      </w:r>
      <w:r w:rsidRPr="00AD20E6">
        <w:rPr>
          <w:rFonts w:eastAsia="Times New Roman" w:cstheme="minorHAnsi"/>
          <w:color w:val="000000"/>
        </w:rPr>
        <w:t xml:space="preserve"> and </w:t>
      </w:r>
      <w:r w:rsidRPr="00D4103A">
        <w:rPr>
          <w:rStyle w:val="InlineCode"/>
        </w:rPr>
        <w:t>w</w:t>
      </w:r>
      <w:r w:rsidR="0097734D">
        <w:rPr>
          <w:rStyle w:val="InlineCode"/>
        </w:rPr>
        <w:t>3</w:t>
      </w:r>
      <w:r w:rsidRPr="00D4103A">
        <w:rPr>
          <w:rStyle w:val="InlineCode"/>
        </w:rPr>
        <w:t>_in_lab.cpp</w:t>
      </w:r>
      <w:r w:rsidRPr="00AD20E6">
        <w:rPr>
          <w:rFonts w:eastAsia="Times New Roman" w:cstheme="minorHAnsi"/>
          <w:color w:val="000000"/>
        </w:rPr>
        <w:t xml:space="preserve"> to your matrix account. Compile and run your code and make sure everything works properly.</w:t>
      </w:r>
    </w:p>
    <w:p w14:paraId="0F6C48E7" w14:textId="1294765B" w:rsidR="009F53DE" w:rsidRDefault="009F53DE" w:rsidP="009F53DE">
      <w:r>
        <w:t xml:space="preserve">Then, run the following </w:t>
      </w:r>
      <w:r w:rsidR="00EA732C">
        <w:t>command</w:t>
      </w:r>
      <w:r>
        <w:t xml:space="preserve"> from your account (use your professor’s Seneca </w:t>
      </w:r>
      <w:proofErr w:type="spellStart"/>
      <w:r>
        <w:t>userid</w:t>
      </w:r>
      <w:proofErr w:type="spellEnd"/>
      <w:r>
        <w:t xml:space="preserve">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483589A8" w14:textId="5A6F7B01" w:rsidR="009F53DE" w:rsidRPr="00C92DC9" w:rsidRDefault="009F53DE" w:rsidP="009F53DE">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w:t>
      </w:r>
      <w:r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3</w:t>
      </w:r>
      <w:r w:rsidRPr="00C92DC9">
        <w:rPr>
          <w:rFonts w:ascii="Consolas" w:eastAsia="Times New Roman" w:hAnsi="Consolas" w:cs="Courier New"/>
          <w:b/>
          <w:bCs/>
          <w:noProof/>
          <w:color w:val="000000"/>
          <w:sz w:val="32"/>
          <w:szCs w:val="32"/>
        </w:rPr>
        <w:t>_lab</w:t>
      </w:r>
      <w:r w:rsidRPr="00C92DC9">
        <w:rPr>
          <w:rStyle w:val="OutputInstruction"/>
          <w:rFonts w:eastAsiaTheme="minorHAnsi"/>
        </w:rPr>
        <w:t>&lt;ENTER&gt;</w:t>
      </w:r>
    </w:p>
    <w:p w14:paraId="48EEC44D" w14:textId="77777777" w:rsidR="009F53DE" w:rsidRDefault="009F53DE" w:rsidP="009F53DE">
      <w:pPr>
        <w:ind w:firstLine="0"/>
      </w:pPr>
      <w:r>
        <w:lastRenderedPageBreak/>
        <w:t>and follow the instructions.</w:t>
      </w:r>
    </w:p>
    <w:p w14:paraId="3792F018" w14:textId="77777777" w:rsidR="00AD20E6" w:rsidRPr="00AD20E6" w:rsidRDefault="00AD20E6" w:rsidP="00D4103A">
      <w:pPr>
        <w:pStyle w:val="Important"/>
      </w:pPr>
      <w:r w:rsidRPr="00AD20E6">
        <w:rPr>
          <w:b/>
          <w:smallCaps/>
          <w:color w:val="FF0000"/>
        </w:rPr>
        <w:t>Importan</w:t>
      </w:r>
      <w:r w:rsidR="00D4103A">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1B11A555" w14:textId="77777777" w:rsidR="00D4103A" w:rsidRDefault="00D4103A">
      <w:pPr>
        <w:autoSpaceDE/>
        <w:autoSpaceDN/>
        <w:adjustRightInd/>
        <w:spacing w:after="0"/>
        <w:ind w:firstLine="0"/>
        <w:jc w:val="left"/>
      </w:pPr>
      <w:r>
        <w:br w:type="page"/>
      </w:r>
    </w:p>
    <w:p w14:paraId="0F0074D7" w14:textId="77777777" w:rsidR="00AD20E6" w:rsidRPr="00AD20E6" w:rsidRDefault="00AD20E6" w:rsidP="00205039">
      <w:pPr>
        <w:pStyle w:val="1"/>
        <w:rPr>
          <w:color w:val="0070C0"/>
          <w:sz w:val="32"/>
          <w:szCs w:val="32"/>
        </w:rPr>
      </w:pPr>
      <w:r w:rsidRPr="00AD20E6">
        <w:lastRenderedPageBreak/>
        <w:t>At-Home (30%)</w:t>
      </w:r>
    </w:p>
    <w:p w14:paraId="1F8F101C" w14:textId="77777777" w:rsidR="000F6363" w:rsidRDefault="000F6363" w:rsidP="000F6363">
      <w:r>
        <w:t xml:space="preserve">The </w:t>
      </w:r>
      <w:r w:rsidRPr="000F6363">
        <w:rPr>
          <w:i/>
        </w:rPr>
        <w:t>at-home</w:t>
      </w:r>
      <w:r>
        <w:t xml:space="preserve"> section of this workshop upgrades your </w:t>
      </w:r>
      <w:r w:rsidRPr="000F6363">
        <w:rPr>
          <w:rStyle w:val="InlineClass"/>
        </w:rPr>
        <w:t>Book</w:t>
      </w:r>
      <w:r>
        <w:t xml:space="preserve"> module to store more information about a book, improve the validation of the ISBN and display the information about a book in an easier to read format.</w:t>
      </w:r>
    </w:p>
    <w:p w14:paraId="4E69B7E5" w14:textId="77777777" w:rsidR="00D731CC" w:rsidRDefault="00D731CC" w:rsidP="000F6363">
      <w:r>
        <w:t>For the at-home portion of the workshop, you are going to improve the procedure that validates an ISBN.</w:t>
      </w:r>
    </w:p>
    <w:p w14:paraId="48C0AF19" w14:textId="77777777" w:rsidR="00D731CC" w:rsidRPr="008B5535" w:rsidRDefault="00D731CC" w:rsidP="000F6363">
      <w:pPr>
        <w:rPr>
          <w:i/>
        </w:rPr>
      </w:pPr>
      <w:r w:rsidRPr="008B5535">
        <w:rPr>
          <w:i/>
        </w:rPr>
        <w:t xml:space="preserve">A valid ISBN must have </w:t>
      </w:r>
      <w:r w:rsidRPr="008B5535">
        <w:rPr>
          <w:b/>
          <w:i/>
        </w:rPr>
        <w:t>exactly</w:t>
      </w:r>
      <w:r w:rsidRPr="008B5535">
        <w:rPr>
          <w:i/>
        </w:rPr>
        <w:t xml:space="preserve"> 13 digits. The right most digit is a check digit that validates the other digits.</w:t>
      </w:r>
      <w:r w:rsidR="0055198E" w:rsidRPr="008B5535">
        <w:rPr>
          <w:i/>
        </w:rPr>
        <w:t xml:space="preserve"> For a number to be a valid ISBN, the weighted sum of all 13 digits must be divisible by 10.</w:t>
      </w:r>
    </w:p>
    <w:p w14:paraId="230A22EF" w14:textId="77777777" w:rsidR="0055198E" w:rsidRDefault="0055198E" w:rsidP="000F6363">
      <w:r w:rsidRPr="008B5535">
        <w:rPr>
          <w:i/>
        </w:rPr>
        <w:t>To obtain the weighted sum, remove the check digit (the right-most digit). From the remaining 12 digits, select those that are on odd positions (position 1, 3, 5, 7, 9, 11) and add them together. Then select the remaining digits, add them together and multiply the result with 3.</w:t>
      </w:r>
      <w:r w:rsidR="0096426A" w:rsidRPr="008B5535">
        <w:rPr>
          <w:i/>
        </w:rPr>
        <w:t xml:space="preserve"> Add the two sums</w:t>
      </w:r>
      <w:r w:rsidR="008B5535" w:rsidRPr="008B5535">
        <w:rPr>
          <w:i/>
        </w:rPr>
        <w:t xml:space="preserve"> to obtain a total. If the difference between the next </w:t>
      </w:r>
      <w:r w:rsidR="0096426A" w:rsidRPr="008B5535">
        <w:rPr>
          <w:i/>
        </w:rPr>
        <w:t xml:space="preserve">highest number ending in zero </w:t>
      </w:r>
      <w:r w:rsidR="008B5535" w:rsidRPr="008B5535">
        <w:rPr>
          <w:i/>
        </w:rPr>
        <w:t xml:space="preserve">and this total is check digit, then </w:t>
      </w:r>
      <w:r w:rsidR="0096426A" w:rsidRPr="008B5535">
        <w:rPr>
          <w:i/>
        </w:rPr>
        <w:t xml:space="preserve">the whole number is a valid </w:t>
      </w:r>
      <w:r w:rsidR="008B5535" w:rsidRPr="008B5535">
        <w:rPr>
          <w:i/>
        </w:rPr>
        <w:t>ISBN</w:t>
      </w:r>
      <w:r w:rsidR="0096426A" w:rsidRPr="008B5535">
        <w:rPr>
          <w:i/>
        </w:rPr>
        <w:t xml:space="preserve">; otherwise, the whole number is not a valid </w:t>
      </w:r>
      <w:r w:rsidR="008B5535" w:rsidRPr="008B5535">
        <w:rPr>
          <w:i/>
        </w:rPr>
        <w:t>ISBN</w:t>
      </w:r>
      <w:r w:rsidR="0096426A" w:rsidRPr="008B5535">
        <w:rPr>
          <w:i/>
        </w:rPr>
        <w:t>.</w:t>
      </w:r>
    </w:p>
    <w:tbl>
      <w:tblPr>
        <w:tblpPr w:leftFromText="180" w:rightFromText="180" w:vertAnchor="text" w:horzAnchor="page" w:tblpX="1341" w:tblpY="-22"/>
        <w:tblW w:w="5074" w:type="pct"/>
        <w:tblCellSpacing w:w="15" w:type="dxa"/>
        <w:tblCellMar>
          <w:top w:w="15" w:type="dxa"/>
          <w:left w:w="15" w:type="dxa"/>
          <w:bottom w:w="15" w:type="dxa"/>
          <w:right w:w="15" w:type="dxa"/>
        </w:tblCellMar>
        <w:tblLook w:val="04A0" w:firstRow="1" w:lastRow="0" w:firstColumn="1" w:lastColumn="0" w:noHBand="0" w:noVBand="1"/>
      </w:tblPr>
      <w:tblGrid>
        <w:gridCol w:w="9499"/>
      </w:tblGrid>
      <w:tr w:rsidR="0055198E" w:rsidRPr="0055198E" w14:paraId="355917B6" w14:textId="77777777" w:rsidTr="0096426A">
        <w:trPr>
          <w:tblCellSpacing w:w="15" w:type="dxa"/>
        </w:trPr>
        <w:tc>
          <w:tcPr>
            <w:tcW w:w="4968" w:type="pct"/>
            <w:vAlign w:val="center"/>
            <w:hideMark/>
          </w:tcPr>
          <w:p w14:paraId="56EADDED"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ISBN</w:t>
            </w:r>
            <w:r w:rsidRPr="0055198E">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9780441172719</w:t>
            </w:r>
          </w:p>
          <w:p w14:paraId="0B50A24B"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w:t>
            </w:r>
            <w:r w:rsidRPr="0055198E">
              <w:rPr>
                <w:rFonts w:ascii="Consolas" w:eastAsia="Times New Roman" w:hAnsi="Consolas" w:cs="Courier New"/>
                <w:bCs/>
                <w:noProof/>
                <w:color w:val="000080"/>
                <w:sz w:val="20"/>
                <w:szCs w:val="20"/>
              </w:rPr>
              <w:t xml:space="preserve">            |</w:t>
            </w:r>
          </w:p>
          <w:p w14:paraId="2F6EDEE1"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9 – this is the check digit</w:t>
            </w:r>
          </w:p>
          <w:p w14:paraId="4B692A17"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9 8 4 1 7 7   – these are the digits</w:t>
            </w:r>
            <w:r w:rsidR="0096426A" w:rsidRPr="0096426A">
              <w:rPr>
                <w:rFonts w:ascii="Consolas" w:eastAsia="Times New Roman" w:hAnsi="Consolas" w:cs="Courier New"/>
                <w:bCs/>
                <w:noProof/>
                <w:color w:val="000080"/>
                <w:sz w:val="20"/>
                <w:szCs w:val="20"/>
              </w:rPr>
              <w:t xml:space="preserve"> on odd positions</w:t>
            </w:r>
          </w:p>
          <w:p w14:paraId="1C8091B8"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7 0 4 1 2 1</w:t>
            </w:r>
            <w:r w:rsidR="0096426A" w:rsidRPr="0096426A">
              <w:rPr>
                <w:rFonts w:ascii="Consolas" w:eastAsia="Times New Roman" w:hAnsi="Consolas" w:cs="Courier New"/>
                <w:bCs/>
                <w:noProof/>
                <w:color w:val="000080"/>
                <w:sz w:val="20"/>
                <w:szCs w:val="20"/>
              </w:rPr>
              <w:t xml:space="preserve">  – these are the digits on even positions</w:t>
            </w:r>
          </w:p>
          <w:p w14:paraId="0B62FFC3"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p>
          <w:p w14:paraId="6FFA8CFD" w14:textId="77777777" w:rsidR="0096426A" w:rsidRPr="0096426A"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Calculate the first sum: 9</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8</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4</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 36</w:t>
            </w:r>
          </w:p>
          <w:p w14:paraId="79FFCC1B" w14:textId="77777777" w:rsidR="0096426A" w:rsidRPr="0055198E"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Calculate the second sum and multiply it by three: (7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0</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4</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2</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 ×</w:t>
            </w:r>
            <w:r>
              <w:rPr>
                <w:rFonts w:ascii="Consolas" w:eastAsia="Times New Roman" w:hAnsi="Consolas" w:cs="Courier New"/>
                <w:bCs/>
                <w:noProof/>
                <w:color w:val="000080"/>
                <w:sz w:val="20"/>
                <w:szCs w:val="20"/>
              </w:rPr>
              <w:t xml:space="preserve"> 3 </w:t>
            </w:r>
            <w:r w:rsidRPr="0096426A">
              <w:rPr>
                <w:rFonts w:ascii="Consolas" w:eastAsia="Times New Roman" w:hAnsi="Consolas" w:cs="Courier New"/>
                <w:bCs/>
                <w:noProof/>
                <w:color w:val="000080"/>
                <w:sz w:val="20"/>
                <w:szCs w:val="20"/>
              </w:rPr>
              <w:t xml:space="preserve">= </w:t>
            </w:r>
            <w:r>
              <w:rPr>
                <w:rFonts w:ascii="Consolas" w:eastAsia="Times New Roman" w:hAnsi="Consolas" w:cs="Courier New"/>
                <w:bCs/>
                <w:noProof/>
                <w:color w:val="000080"/>
                <w:sz w:val="20"/>
                <w:szCs w:val="20"/>
              </w:rPr>
              <w:t>4</w:t>
            </w:r>
            <w:r w:rsidRPr="0096426A">
              <w:rPr>
                <w:rFonts w:ascii="Consolas" w:eastAsia="Times New Roman" w:hAnsi="Consolas" w:cs="Courier New"/>
                <w:bCs/>
                <w:noProof/>
                <w:color w:val="000080"/>
                <w:sz w:val="20"/>
                <w:szCs w:val="20"/>
              </w:rPr>
              <w:t>5</w:t>
            </w:r>
          </w:p>
          <w:p w14:paraId="65460DEF" w14:textId="77777777" w:rsidR="0096426A"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Pr>
                <w:rFonts w:ascii="Consolas" w:eastAsia="Times New Roman" w:hAnsi="Consolas" w:cs="Courier New"/>
                <w:bCs/>
                <w:noProof/>
                <w:color w:val="000080"/>
                <w:sz w:val="20"/>
                <w:szCs w:val="20"/>
              </w:rPr>
              <w:t>Add together the two values: 36 + 45 = 81</w:t>
            </w:r>
          </w:p>
          <w:p w14:paraId="4B9179D7"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Next highest integer multiple of 10  = </w:t>
            </w:r>
            <w:r w:rsidR="0096426A">
              <w:rPr>
                <w:rFonts w:ascii="Consolas" w:eastAsia="Times New Roman" w:hAnsi="Consolas" w:cs="Courier New"/>
                <w:bCs/>
                <w:noProof/>
                <w:color w:val="000080"/>
                <w:sz w:val="20"/>
                <w:szCs w:val="20"/>
                <w:u w:val="single"/>
              </w:rPr>
              <w:t>9</w:t>
            </w:r>
            <w:r w:rsidRPr="0055198E">
              <w:rPr>
                <w:rFonts w:ascii="Consolas" w:eastAsia="Times New Roman" w:hAnsi="Consolas" w:cs="Courier New"/>
                <w:bCs/>
                <w:noProof/>
                <w:color w:val="000080"/>
                <w:sz w:val="20"/>
                <w:szCs w:val="20"/>
                <w:u w:val="single"/>
              </w:rPr>
              <w:t>0</w:t>
            </w:r>
          </w:p>
          <w:p w14:paraId="26FC1C27"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Difference                           =  </w:t>
            </w:r>
            <w:r w:rsidR="0096426A">
              <w:rPr>
                <w:rFonts w:ascii="Consolas" w:eastAsia="Times New Roman" w:hAnsi="Consolas" w:cs="Courier New"/>
                <w:bCs/>
                <w:noProof/>
                <w:color w:val="000080"/>
                <w:sz w:val="20"/>
                <w:szCs w:val="20"/>
              </w:rPr>
              <w:t>9</w:t>
            </w:r>
          </w:p>
          <w:p w14:paraId="30D0BEFD"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 Matches the check digit, therefore this number is a valid </w:t>
            </w:r>
            <w:r w:rsidR="0096426A">
              <w:rPr>
                <w:rFonts w:ascii="Consolas" w:eastAsia="Times New Roman" w:hAnsi="Consolas" w:cs="Courier New"/>
                <w:bCs/>
                <w:noProof/>
                <w:color w:val="000080"/>
                <w:sz w:val="20"/>
                <w:szCs w:val="20"/>
              </w:rPr>
              <w:t>ISBN</w:t>
            </w:r>
          </w:p>
          <w:p w14:paraId="533BB9F0"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p>
        </w:tc>
      </w:tr>
    </w:tbl>
    <w:p w14:paraId="6D90B914" w14:textId="46F03406" w:rsidR="00F46FD0" w:rsidRDefault="00F46FD0" w:rsidP="000F6363">
      <w:pPr>
        <w:rPr>
          <w:ins w:id="0" w:author="Minwoo Kim" w:date="2019-02-01T08:03:00Z"/>
          <w:sz w:val="18"/>
          <w:lang w:eastAsia="ko-KR"/>
        </w:rPr>
      </w:pPr>
    </w:p>
    <w:p w14:paraId="41CEBE30" w14:textId="29D95089" w:rsidR="00F46FD0" w:rsidRDefault="00063A81" w:rsidP="000F6363">
      <w:pPr>
        <w:rPr>
          <w:ins w:id="1" w:author="Minwoo Kim" w:date="2019-02-01T08:04:00Z"/>
          <w:sz w:val="18"/>
          <w:lang w:eastAsia="ko-KR"/>
        </w:rPr>
      </w:pPr>
      <w:ins w:id="2" w:author="Minwoo Kim" w:date="2019-02-02T02:13:00Z">
        <w:r>
          <w:rPr>
            <w:rFonts w:hint="eastAsia"/>
            <w:sz w:val="18"/>
            <w:lang w:eastAsia="ko-KR"/>
          </w:rPr>
          <w:t>앞에서</w:t>
        </w:r>
        <w:r>
          <w:rPr>
            <w:rFonts w:hint="eastAsia"/>
            <w:sz w:val="18"/>
            <w:lang w:eastAsia="ko-KR"/>
          </w:rPr>
          <w:t xml:space="preserve"> </w:t>
        </w:r>
      </w:ins>
      <w:ins w:id="3" w:author="Minwoo Kim" w:date="2019-02-01T08:03:00Z">
        <w:r w:rsidR="00F46FD0">
          <w:rPr>
            <w:rFonts w:hint="eastAsia"/>
            <w:sz w:val="18"/>
            <w:lang w:eastAsia="ko-KR"/>
          </w:rPr>
          <w:t>홀수</w:t>
        </w:r>
        <w:r w:rsidR="00F46FD0">
          <w:rPr>
            <w:rFonts w:hint="eastAsia"/>
            <w:sz w:val="18"/>
            <w:lang w:eastAsia="ko-KR"/>
          </w:rPr>
          <w:t xml:space="preserve"> </w:t>
        </w:r>
        <w:r w:rsidR="00F46FD0">
          <w:rPr>
            <w:rFonts w:hint="eastAsia"/>
            <w:sz w:val="18"/>
            <w:lang w:eastAsia="ko-KR"/>
          </w:rPr>
          <w:t>번</w:t>
        </w:r>
        <w:r w:rsidR="00F46FD0">
          <w:rPr>
            <w:rFonts w:hint="eastAsia"/>
            <w:sz w:val="18"/>
            <w:lang w:eastAsia="ko-KR"/>
          </w:rPr>
          <w:t xml:space="preserve"> </w:t>
        </w:r>
        <w:r w:rsidR="00F46FD0">
          <w:rPr>
            <w:rFonts w:hint="eastAsia"/>
            <w:sz w:val="18"/>
            <w:lang w:eastAsia="ko-KR"/>
          </w:rPr>
          <w:t>숫자들을</w:t>
        </w:r>
        <w:r w:rsidR="00F46FD0">
          <w:rPr>
            <w:rFonts w:hint="eastAsia"/>
            <w:sz w:val="18"/>
            <w:lang w:eastAsia="ko-KR"/>
          </w:rPr>
          <w:t xml:space="preserve"> </w:t>
        </w:r>
        <w:r w:rsidR="00F46FD0">
          <w:rPr>
            <w:rFonts w:hint="eastAsia"/>
            <w:sz w:val="18"/>
            <w:lang w:eastAsia="ko-KR"/>
          </w:rPr>
          <w:t>다</w:t>
        </w:r>
        <w:r w:rsidR="00F46FD0">
          <w:rPr>
            <w:rFonts w:hint="eastAsia"/>
            <w:sz w:val="18"/>
            <w:lang w:eastAsia="ko-KR"/>
          </w:rPr>
          <w:t xml:space="preserve"> </w:t>
        </w:r>
        <w:r w:rsidR="00F46FD0">
          <w:rPr>
            <w:rFonts w:hint="eastAsia"/>
            <w:sz w:val="18"/>
            <w:lang w:eastAsia="ko-KR"/>
          </w:rPr>
          <w:t>더함</w:t>
        </w:r>
        <w:r w:rsidR="00F46FD0">
          <w:rPr>
            <w:sz w:val="18"/>
            <w:lang w:eastAsia="ko-KR"/>
          </w:rPr>
          <w:t xml:space="preserve"> </w:t>
        </w:r>
      </w:ins>
      <w:ins w:id="4" w:author="Minwoo Kim" w:date="2019-02-01T08:06:00Z">
        <w:r w:rsidR="003B4A57">
          <w:rPr>
            <w:sz w:val="18"/>
            <w:lang w:eastAsia="ko-KR"/>
          </w:rPr>
          <w:t>(</w:t>
        </w:r>
        <w:r w:rsidR="003B4A57">
          <w:rPr>
            <w:rFonts w:hint="eastAsia"/>
            <w:sz w:val="18"/>
            <w:lang w:eastAsia="ko-KR"/>
          </w:rPr>
          <w:t>A</w:t>
        </w:r>
        <w:r w:rsidR="003B4A57">
          <w:rPr>
            <w:sz w:val="18"/>
            <w:lang w:eastAsia="ko-KR"/>
          </w:rPr>
          <w:t xml:space="preserve">rray </w:t>
        </w:r>
        <w:r w:rsidR="003B4A57">
          <w:rPr>
            <w:rFonts w:hint="eastAsia"/>
            <w:sz w:val="18"/>
            <w:lang w:eastAsia="ko-KR"/>
          </w:rPr>
          <w:t>짝수</w:t>
        </w:r>
        <w:r w:rsidR="003B4A57">
          <w:rPr>
            <w:rFonts w:hint="eastAsia"/>
            <w:sz w:val="18"/>
            <w:lang w:eastAsia="ko-KR"/>
          </w:rPr>
          <w:t xml:space="preserve"> </w:t>
        </w:r>
      </w:ins>
      <w:ins w:id="5" w:author="Minwoo Kim" w:date="2019-02-01T08:07:00Z">
        <w:r w:rsidR="003B4A57">
          <w:rPr>
            <w:rFonts w:hint="eastAsia"/>
            <w:sz w:val="18"/>
            <w:lang w:eastAsia="ko-KR"/>
          </w:rPr>
          <w:t>번</w:t>
        </w:r>
        <w:r w:rsidR="003B4A57">
          <w:rPr>
            <w:rFonts w:hint="eastAsia"/>
            <w:sz w:val="18"/>
            <w:lang w:eastAsia="ko-KR"/>
          </w:rPr>
          <w:t xml:space="preserve"> </w:t>
        </w:r>
        <w:r w:rsidR="003B4A57">
          <w:rPr>
            <w:rFonts w:hint="eastAsia"/>
            <w:sz w:val="18"/>
            <w:lang w:eastAsia="ko-KR"/>
          </w:rPr>
          <w:t>애들</w:t>
        </w:r>
        <w:r w:rsidR="003B4A57">
          <w:rPr>
            <w:rFonts w:hint="eastAsia"/>
            <w:sz w:val="18"/>
            <w:lang w:eastAsia="ko-KR"/>
          </w:rPr>
          <w:t>)</w:t>
        </w:r>
      </w:ins>
    </w:p>
    <w:p w14:paraId="7CBFA9C3" w14:textId="6E7EB398" w:rsidR="00F46FD0" w:rsidRDefault="00063A81" w:rsidP="000F6363">
      <w:pPr>
        <w:rPr>
          <w:ins w:id="6" w:author="Minwoo Kim" w:date="2019-02-01T08:04:00Z"/>
          <w:sz w:val="18"/>
          <w:lang w:eastAsia="ko-KR"/>
        </w:rPr>
      </w:pPr>
      <w:ins w:id="7" w:author="Minwoo Kim" w:date="2019-02-02T02:13:00Z">
        <w:r>
          <w:rPr>
            <w:rFonts w:hint="eastAsia"/>
            <w:sz w:val="18"/>
            <w:lang w:eastAsia="ko-KR"/>
          </w:rPr>
          <w:t>앞에서</w:t>
        </w:r>
        <w:r>
          <w:rPr>
            <w:rFonts w:hint="eastAsia"/>
            <w:sz w:val="18"/>
            <w:lang w:eastAsia="ko-KR"/>
          </w:rPr>
          <w:t xml:space="preserve"> </w:t>
        </w:r>
      </w:ins>
      <w:ins w:id="8" w:author="Minwoo Kim" w:date="2019-02-01T08:03:00Z">
        <w:r w:rsidR="00F46FD0">
          <w:rPr>
            <w:rFonts w:hint="eastAsia"/>
            <w:sz w:val="18"/>
            <w:lang w:eastAsia="ko-KR"/>
          </w:rPr>
          <w:t>짝수</w:t>
        </w:r>
        <w:r w:rsidR="00F46FD0">
          <w:rPr>
            <w:rFonts w:hint="eastAsia"/>
            <w:sz w:val="18"/>
            <w:lang w:eastAsia="ko-KR"/>
          </w:rPr>
          <w:t xml:space="preserve"> </w:t>
        </w:r>
        <w:r w:rsidR="00F46FD0">
          <w:rPr>
            <w:rFonts w:hint="eastAsia"/>
            <w:sz w:val="18"/>
            <w:lang w:eastAsia="ko-KR"/>
          </w:rPr>
          <w:t>번</w:t>
        </w:r>
        <w:r w:rsidR="00F46FD0">
          <w:rPr>
            <w:rFonts w:hint="eastAsia"/>
            <w:sz w:val="18"/>
            <w:lang w:eastAsia="ko-KR"/>
          </w:rPr>
          <w:t xml:space="preserve"> </w:t>
        </w:r>
        <w:r w:rsidR="00F46FD0">
          <w:rPr>
            <w:rFonts w:hint="eastAsia"/>
            <w:sz w:val="18"/>
            <w:lang w:eastAsia="ko-KR"/>
          </w:rPr>
          <w:t>숫자들을</w:t>
        </w:r>
        <w:r w:rsidR="00F46FD0">
          <w:rPr>
            <w:rFonts w:hint="eastAsia"/>
            <w:sz w:val="18"/>
            <w:lang w:eastAsia="ko-KR"/>
          </w:rPr>
          <w:t xml:space="preserve"> </w:t>
        </w:r>
        <w:r w:rsidR="00F46FD0">
          <w:rPr>
            <w:rFonts w:hint="eastAsia"/>
            <w:sz w:val="18"/>
            <w:lang w:eastAsia="ko-KR"/>
          </w:rPr>
          <w:t>다</w:t>
        </w:r>
        <w:r w:rsidR="00F46FD0">
          <w:rPr>
            <w:rFonts w:hint="eastAsia"/>
            <w:sz w:val="18"/>
            <w:lang w:eastAsia="ko-KR"/>
          </w:rPr>
          <w:t xml:space="preserve"> </w:t>
        </w:r>
        <w:r w:rsidR="00F46FD0">
          <w:rPr>
            <w:rFonts w:hint="eastAsia"/>
            <w:sz w:val="18"/>
            <w:lang w:eastAsia="ko-KR"/>
          </w:rPr>
          <w:t>더함</w:t>
        </w:r>
        <w:r w:rsidR="00F46FD0">
          <w:rPr>
            <w:rFonts w:hint="eastAsia"/>
            <w:sz w:val="18"/>
            <w:lang w:eastAsia="ko-KR"/>
          </w:rPr>
          <w:t xml:space="preserve"> </w:t>
        </w:r>
        <w:r w:rsidR="00F46FD0">
          <w:rPr>
            <w:sz w:val="18"/>
            <w:lang w:eastAsia="ko-KR"/>
          </w:rPr>
          <w:t xml:space="preserve">X 3 </w:t>
        </w:r>
      </w:ins>
      <w:ins w:id="9" w:author="Minwoo Kim" w:date="2019-02-01T08:07:00Z">
        <w:r w:rsidR="003B4A57">
          <w:rPr>
            <w:sz w:val="18"/>
            <w:lang w:eastAsia="ko-KR"/>
          </w:rPr>
          <w:t xml:space="preserve">(Array </w:t>
        </w:r>
        <w:r w:rsidR="003B4A57">
          <w:rPr>
            <w:rFonts w:hint="eastAsia"/>
            <w:sz w:val="18"/>
            <w:lang w:eastAsia="ko-KR"/>
          </w:rPr>
          <w:t>홀수</w:t>
        </w:r>
        <w:r w:rsidR="003B4A57">
          <w:rPr>
            <w:rFonts w:hint="eastAsia"/>
            <w:sz w:val="18"/>
            <w:lang w:eastAsia="ko-KR"/>
          </w:rPr>
          <w:t xml:space="preserve"> </w:t>
        </w:r>
        <w:r w:rsidR="003B4A57">
          <w:rPr>
            <w:rFonts w:hint="eastAsia"/>
            <w:sz w:val="18"/>
            <w:lang w:eastAsia="ko-KR"/>
          </w:rPr>
          <w:t>번</w:t>
        </w:r>
        <w:r w:rsidR="003B4A57">
          <w:rPr>
            <w:rFonts w:hint="eastAsia"/>
            <w:sz w:val="18"/>
            <w:lang w:eastAsia="ko-KR"/>
          </w:rPr>
          <w:t xml:space="preserve"> </w:t>
        </w:r>
        <w:r w:rsidR="003B4A57">
          <w:rPr>
            <w:rFonts w:hint="eastAsia"/>
            <w:sz w:val="18"/>
            <w:lang w:eastAsia="ko-KR"/>
          </w:rPr>
          <w:t>애들</w:t>
        </w:r>
        <w:r w:rsidR="003B4A57">
          <w:rPr>
            <w:rFonts w:hint="eastAsia"/>
            <w:sz w:val="18"/>
            <w:lang w:eastAsia="ko-KR"/>
          </w:rPr>
          <w:t>)</w:t>
        </w:r>
      </w:ins>
    </w:p>
    <w:p w14:paraId="0808B050" w14:textId="668B7177" w:rsidR="00F46FD0" w:rsidRDefault="00F46FD0" w:rsidP="000F6363">
      <w:pPr>
        <w:rPr>
          <w:ins w:id="10" w:author="Minwoo Kim" w:date="2019-02-01T08:05:00Z"/>
          <w:sz w:val="18"/>
          <w:lang w:eastAsia="ko-KR"/>
        </w:rPr>
      </w:pPr>
      <w:ins w:id="11" w:author="Minwoo Kim" w:date="2019-02-01T08:03:00Z">
        <w:r>
          <w:rPr>
            <w:rFonts w:hint="eastAsia"/>
            <w:sz w:val="18"/>
            <w:lang w:eastAsia="ko-KR"/>
          </w:rPr>
          <w:t>둘을</w:t>
        </w:r>
        <w:r>
          <w:rPr>
            <w:rFonts w:hint="eastAsia"/>
            <w:sz w:val="18"/>
            <w:lang w:eastAsia="ko-KR"/>
          </w:rPr>
          <w:t xml:space="preserve"> </w:t>
        </w:r>
        <w:r>
          <w:rPr>
            <w:rFonts w:hint="eastAsia"/>
            <w:sz w:val="18"/>
            <w:lang w:eastAsia="ko-KR"/>
          </w:rPr>
          <w:t>더</w:t>
        </w:r>
        <w:r>
          <w:rPr>
            <w:rFonts w:hint="eastAsia"/>
            <w:sz w:val="18"/>
            <w:lang w:eastAsia="ko-KR"/>
          </w:rPr>
          <w:t xml:space="preserve"> </w:t>
        </w:r>
        <w:r>
          <w:rPr>
            <w:rFonts w:hint="eastAsia"/>
            <w:sz w:val="18"/>
            <w:lang w:eastAsia="ko-KR"/>
          </w:rPr>
          <w:t>함</w:t>
        </w:r>
      </w:ins>
      <w:ins w:id="12" w:author="Minwoo Kim" w:date="2019-02-01T08:04:00Z">
        <w:r>
          <w:rPr>
            <w:rFonts w:hint="eastAsia"/>
            <w:sz w:val="18"/>
            <w:lang w:eastAsia="ko-KR"/>
          </w:rPr>
          <w:t xml:space="preserve"> </w:t>
        </w:r>
        <w:r>
          <w:rPr>
            <w:sz w:val="18"/>
            <w:lang w:eastAsia="ko-KR"/>
          </w:rPr>
          <w:t xml:space="preserve">/2, </w:t>
        </w:r>
        <w:r>
          <w:rPr>
            <w:rFonts w:hint="eastAsia"/>
            <w:sz w:val="18"/>
            <w:lang w:eastAsia="ko-KR"/>
          </w:rPr>
          <w:t>그</w:t>
        </w:r>
        <w:r>
          <w:rPr>
            <w:rFonts w:hint="eastAsia"/>
            <w:sz w:val="18"/>
            <w:lang w:eastAsia="ko-KR"/>
          </w:rPr>
          <w:t xml:space="preserve"> </w:t>
        </w:r>
        <w:r>
          <w:rPr>
            <w:rFonts w:hint="eastAsia"/>
            <w:sz w:val="18"/>
            <w:lang w:eastAsia="ko-KR"/>
          </w:rPr>
          <w:t>다음</w:t>
        </w:r>
        <w:r>
          <w:rPr>
            <w:sz w:val="18"/>
            <w:lang w:eastAsia="ko-KR"/>
          </w:rPr>
          <w:t xml:space="preserve"> </w:t>
        </w:r>
        <w:r>
          <w:rPr>
            <w:rFonts w:hint="eastAsia"/>
            <w:sz w:val="18"/>
            <w:lang w:eastAsia="ko-KR"/>
          </w:rPr>
          <w:t>가장</w:t>
        </w:r>
        <w:r>
          <w:rPr>
            <w:rFonts w:hint="eastAsia"/>
            <w:sz w:val="18"/>
            <w:lang w:eastAsia="ko-KR"/>
          </w:rPr>
          <w:t xml:space="preserve"> </w:t>
        </w:r>
        <w:r>
          <w:rPr>
            <w:rFonts w:hint="eastAsia"/>
            <w:sz w:val="18"/>
            <w:lang w:eastAsia="ko-KR"/>
          </w:rPr>
          <w:t>큰</w:t>
        </w:r>
        <w:r>
          <w:rPr>
            <w:sz w:val="18"/>
            <w:lang w:eastAsia="ko-KR"/>
          </w:rPr>
          <w:t xml:space="preserve"> 10</w:t>
        </w:r>
        <w:r>
          <w:rPr>
            <w:rFonts w:hint="eastAsia"/>
            <w:sz w:val="18"/>
            <w:lang w:eastAsia="ko-KR"/>
          </w:rPr>
          <w:t>의</w:t>
        </w:r>
        <w:r>
          <w:rPr>
            <w:rFonts w:hint="eastAsia"/>
            <w:sz w:val="18"/>
            <w:lang w:eastAsia="ko-KR"/>
          </w:rPr>
          <w:t xml:space="preserve"> </w:t>
        </w:r>
        <w:r>
          <w:rPr>
            <w:rFonts w:hint="eastAsia"/>
            <w:sz w:val="18"/>
            <w:lang w:eastAsia="ko-KR"/>
          </w:rPr>
          <w:t>자리의</w:t>
        </w:r>
        <w:r>
          <w:rPr>
            <w:rFonts w:hint="eastAsia"/>
            <w:sz w:val="18"/>
            <w:lang w:eastAsia="ko-KR"/>
          </w:rPr>
          <w:t xml:space="preserve"> </w:t>
        </w:r>
        <w:r>
          <w:rPr>
            <w:rFonts w:hint="eastAsia"/>
            <w:sz w:val="18"/>
            <w:lang w:eastAsia="ko-KR"/>
          </w:rPr>
          <w:t>수와</w:t>
        </w:r>
        <w:r>
          <w:rPr>
            <w:rFonts w:hint="eastAsia"/>
            <w:sz w:val="18"/>
            <w:lang w:eastAsia="ko-KR"/>
          </w:rPr>
          <w:t>,</w:t>
        </w:r>
        <w:r>
          <w:rPr>
            <w:sz w:val="18"/>
            <w:lang w:eastAsia="ko-KR"/>
          </w:rPr>
          <w:t xml:space="preserve"> </w:t>
        </w:r>
        <w:r>
          <w:rPr>
            <w:rFonts w:hint="eastAsia"/>
            <w:sz w:val="18"/>
            <w:lang w:eastAsia="ko-KR"/>
          </w:rPr>
          <w:t>둘을</w:t>
        </w:r>
        <w:r>
          <w:rPr>
            <w:rFonts w:hint="eastAsia"/>
            <w:sz w:val="18"/>
            <w:lang w:eastAsia="ko-KR"/>
          </w:rPr>
          <w:t xml:space="preserve"> </w:t>
        </w:r>
        <w:r>
          <w:rPr>
            <w:rFonts w:hint="eastAsia"/>
            <w:sz w:val="18"/>
            <w:lang w:eastAsia="ko-KR"/>
          </w:rPr>
          <w:t>더</w:t>
        </w:r>
        <w:r>
          <w:rPr>
            <w:rFonts w:hint="eastAsia"/>
            <w:sz w:val="18"/>
            <w:lang w:eastAsia="ko-KR"/>
          </w:rPr>
          <w:t xml:space="preserve"> </w:t>
        </w:r>
        <w:r>
          <w:rPr>
            <w:rFonts w:hint="eastAsia"/>
            <w:sz w:val="18"/>
            <w:lang w:eastAsia="ko-KR"/>
          </w:rPr>
          <w:t>한</w:t>
        </w:r>
        <w:r>
          <w:rPr>
            <w:rFonts w:hint="eastAsia"/>
            <w:sz w:val="18"/>
            <w:lang w:eastAsia="ko-KR"/>
          </w:rPr>
          <w:t xml:space="preserve"> </w:t>
        </w:r>
      </w:ins>
      <w:ins w:id="13" w:author="Minwoo Kim" w:date="2019-02-01T08:05:00Z">
        <w:r>
          <w:rPr>
            <w:rFonts w:hint="eastAsia"/>
            <w:sz w:val="18"/>
            <w:lang w:eastAsia="ko-KR"/>
          </w:rPr>
          <w:t>수의</w:t>
        </w:r>
        <w:r>
          <w:rPr>
            <w:rFonts w:hint="eastAsia"/>
            <w:sz w:val="18"/>
            <w:lang w:eastAsia="ko-KR"/>
          </w:rPr>
          <w:t xml:space="preserve"> </w:t>
        </w:r>
        <w:r>
          <w:rPr>
            <w:rFonts w:hint="eastAsia"/>
            <w:sz w:val="18"/>
            <w:lang w:eastAsia="ko-KR"/>
          </w:rPr>
          <w:t>차가</w:t>
        </w:r>
        <w:r>
          <w:rPr>
            <w:rFonts w:hint="eastAsia"/>
            <w:sz w:val="18"/>
            <w:lang w:eastAsia="ko-KR"/>
          </w:rPr>
          <w:t xml:space="preserve"> </w:t>
        </w:r>
        <w:r>
          <w:rPr>
            <w:sz w:val="18"/>
            <w:lang w:eastAsia="ko-KR"/>
          </w:rPr>
          <w:t>13</w:t>
        </w:r>
        <w:r>
          <w:rPr>
            <w:rFonts w:hint="eastAsia"/>
            <w:sz w:val="18"/>
            <w:lang w:eastAsia="ko-KR"/>
          </w:rPr>
          <w:t>번째</w:t>
        </w:r>
        <w:r>
          <w:rPr>
            <w:rFonts w:hint="eastAsia"/>
            <w:sz w:val="18"/>
            <w:lang w:eastAsia="ko-KR"/>
          </w:rPr>
          <w:t xml:space="preserve"> </w:t>
        </w:r>
        <w:r>
          <w:rPr>
            <w:rFonts w:hint="eastAsia"/>
            <w:sz w:val="18"/>
            <w:lang w:eastAsia="ko-KR"/>
          </w:rPr>
          <w:t>체크번호</w:t>
        </w:r>
        <w:r>
          <w:rPr>
            <w:rFonts w:hint="eastAsia"/>
            <w:sz w:val="18"/>
            <w:lang w:eastAsia="ko-KR"/>
          </w:rPr>
          <w:t>(</w:t>
        </w:r>
        <w:r>
          <w:rPr>
            <w:sz w:val="18"/>
            <w:lang w:eastAsia="ko-KR"/>
          </w:rPr>
          <w:t>check digit)</w:t>
        </w:r>
        <w:r>
          <w:rPr>
            <w:rFonts w:hint="eastAsia"/>
            <w:sz w:val="18"/>
            <w:lang w:eastAsia="ko-KR"/>
          </w:rPr>
          <w:t>.</w:t>
        </w:r>
      </w:ins>
    </w:p>
    <w:p w14:paraId="509B847B" w14:textId="7C3E831F" w:rsidR="00937765" w:rsidRDefault="00937765" w:rsidP="00937765">
      <w:pPr>
        <w:rPr>
          <w:ins w:id="14" w:author="Minwoo Kim" w:date="2019-02-02T02:16:00Z"/>
          <w:rFonts w:hint="eastAsia"/>
          <w:sz w:val="18"/>
          <w:lang w:eastAsia="ko-KR"/>
        </w:rPr>
      </w:pPr>
      <w:ins w:id="15" w:author="Minwoo Kim" w:date="2019-02-02T02:17:00Z">
        <w:r>
          <w:rPr>
            <w:rFonts w:hint="eastAsia"/>
            <w:sz w:val="18"/>
            <w:lang w:eastAsia="ko-KR"/>
          </w:rPr>
          <w:t>(</w:t>
        </w:r>
      </w:ins>
      <w:ins w:id="16" w:author="Minwoo Kim" w:date="2019-02-02T02:16:00Z">
        <w:r>
          <w:rPr>
            <w:rFonts w:hint="eastAsia"/>
            <w:sz w:val="18"/>
            <w:lang w:eastAsia="ko-KR"/>
          </w:rPr>
          <w:t>체크번호</w:t>
        </w:r>
        <w:r>
          <w:rPr>
            <w:rFonts w:hint="eastAsia"/>
            <w:sz w:val="18"/>
            <w:lang w:eastAsia="ko-KR"/>
          </w:rPr>
          <w:t>+</w:t>
        </w:r>
        <w:r>
          <w:rPr>
            <w:sz w:val="18"/>
            <w:lang w:eastAsia="ko-KR"/>
          </w:rPr>
          <w:t xml:space="preserve"> </w:t>
        </w:r>
      </w:ins>
      <w:proofErr w:type="spellStart"/>
      <w:ins w:id="17" w:author="Minwoo Kim" w:date="2019-02-02T02:27:00Z">
        <w:r w:rsidR="00732929">
          <w:rPr>
            <w:rFonts w:hint="eastAsia"/>
            <w:sz w:val="18"/>
            <w:lang w:eastAsia="ko-KR"/>
          </w:rPr>
          <w:t>t</w:t>
        </w:r>
        <w:r w:rsidR="00732929">
          <w:rPr>
            <w:sz w:val="18"/>
            <w:lang w:eastAsia="ko-KR"/>
          </w:rPr>
          <w:t>otalsum</w:t>
        </w:r>
      </w:ins>
      <w:proofErr w:type="spellEnd"/>
      <w:ins w:id="18" w:author="Minwoo Kim" w:date="2019-02-02T02:17:00Z">
        <w:r>
          <w:rPr>
            <w:sz w:val="18"/>
            <w:lang w:eastAsia="ko-KR"/>
          </w:rPr>
          <w:t>)</w:t>
        </w:r>
        <w:r>
          <w:rPr>
            <w:rFonts w:hint="eastAsia"/>
            <w:sz w:val="18"/>
            <w:lang w:eastAsia="ko-KR"/>
          </w:rPr>
          <w:t>%</w:t>
        </w:r>
        <w:r>
          <w:rPr>
            <w:sz w:val="18"/>
            <w:lang w:eastAsia="ko-KR"/>
          </w:rPr>
          <w:t>10 = 0 &amp;&amp; (</w:t>
        </w:r>
        <w:r>
          <w:rPr>
            <w:rFonts w:hint="eastAsia"/>
            <w:sz w:val="18"/>
            <w:lang w:eastAsia="ko-KR"/>
          </w:rPr>
          <w:t>체크번호</w:t>
        </w:r>
      </w:ins>
      <w:proofErr w:type="spellStart"/>
      <w:ins w:id="19" w:author="Minwoo Kim" w:date="2019-02-02T02:27:00Z">
        <w:r w:rsidR="00732929">
          <w:rPr>
            <w:sz w:val="18"/>
            <w:lang w:eastAsia="ko-KR"/>
          </w:rPr>
          <w:t>totalsum</w:t>
        </w:r>
      </w:ins>
      <w:proofErr w:type="spellEnd"/>
      <w:ins w:id="20" w:author="Minwoo Kim" w:date="2019-02-02T02:17:00Z">
        <w:r>
          <w:rPr>
            <w:sz w:val="18"/>
            <w:lang w:eastAsia="ko-KR"/>
          </w:rPr>
          <w:t>)/10 = 0   &lt;</w:t>
        </w:r>
        <w:proofErr w:type="gramStart"/>
        <w:r>
          <w:rPr>
            <w:sz w:val="18"/>
            <w:lang w:eastAsia="ko-KR"/>
          </w:rPr>
          <w:t xml:space="preserve">&lt;&lt; </w:t>
        </w:r>
        <w:proofErr w:type="spellStart"/>
        <w:r>
          <w:rPr>
            <w:rFonts w:hint="eastAsia"/>
            <w:sz w:val="18"/>
            <w:lang w:eastAsia="ko-KR"/>
          </w:rPr>
          <w:t>확인할때</w:t>
        </w:r>
        <w:proofErr w:type="spellEnd"/>
        <w:proofErr w:type="gramEnd"/>
        <w:r>
          <w:rPr>
            <w:rFonts w:hint="eastAsia"/>
            <w:sz w:val="18"/>
            <w:lang w:eastAsia="ko-KR"/>
          </w:rPr>
          <w:t>,</w:t>
        </w:r>
        <w:r>
          <w:rPr>
            <w:sz w:val="18"/>
            <w:lang w:eastAsia="ko-KR"/>
          </w:rPr>
          <w:t xml:space="preserve"> true </w:t>
        </w:r>
        <w:r>
          <w:rPr>
            <w:rFonts w:hint="eastAsia"/>
            <w:sz w:val="18"/>
            <w:lang w:eastAsia="ko-KR"/>
          </w:rPr>
          <w:t>면</w:t>
        </w:r>
        <w:r>
          <w:rPr>
            <w:rFonts w:hint="eastAsia"/>
            <w:sz w:val="18"/>
            <w:lang w:eastAsia="ko-KR"/>
          </w:rPr>
          <w:t xml:space="preserve"> </w:t>
        </w:r>
      </w:ins>
      <w:ins w:id="21" w:author="Minwoo Kim" w:date="2019-02-02T02:18:00Z">
        <w:r>
          <w:rPr>
            <w:sz w:val="18"/>
            <w:lang w:eastAsia="ko-KR"/>
          </w:rPr>
          <w:t>valid, false</w:t>
        </w:r>
        <w:r>
          <w:rPr>
            <w:rFonts w:hint="eastAsia"/>
            <w:sz w:val="18"/>
            <w:lang w:eastAsia="ko-KR"/>
          </w:rPr>
          <w:t>는</w:t>
        </w:r>
        <w:r>
          <w:rPr>
            <w:rFonts w:hint="eastAsia"/>
            <w:sz w:val="18"/>
            <w:lang w:eastAsia="ko-KR"/>
          </w:rPr>
          <w:t xml:space="preserve"> </w:t>
        </w:r>
        <w:r>
          <w:rPr>
            <w:sz w:val="18"/>
            <w:lang w:eastAsia="ko-KR"/>
          </w:rPr>
          <w:t>invalid.</w:t>
        </w:r>
      </w:ins>
    </w:p>
    <w:p w14:paraId="04D0F61E" w14:textId="1EFFA64C" w:rsidR="00937765" w:rsidRPr="00F46FD0" w:rsidRDefault="00F46FD0" w:rsidP="00937765">
      <w:pPr>
        <w:rPr>
          <w:ins w:id="22" w:author="Minwoo Kim" w:date="2019-02-01T08:02:00Z"/>
          <w:rFonts w:hint="eastAsia"/>
          <w:sz w:val="18"/>
          <w:lang w:eastAsia="ko-KR"/>
          <w:rPrChange w:id="23" w:author="Minwoo Kim" w:date="2019-02-01T08:03:00Z">
            <w:rPr>
              <w:ins w:id="24" w:author="Minwoo Kim" w:date="2019-02-01T08:02:00Z"/>
              <w:lang w:eastAsia="ko-KR"/>
            </w:rPr>
          </w:rPrChange>
        </w:rPr>
        <w:pPrChange w:id="25" w:author="Minwoo Kim" w:date="2019-02-02T02:16:00Z">
          <w:pPr/>
        </w:pPrChange>
      </w:pPr>
      <w:ins w:id="26" w:author="Minwoo Kim" w:date="2019-02-01T08:05:00Z">
        <w:r>
          <w:rPr>
            <w:rFonts w:hint="eastAsia"/>
            <w:sz w:val="18"/>
            <w:lang w:eastAsia="ko-KR"/>
          </w:rPr>
          <w:t>이</w:t>
        </w:r>
        <w:r>
          <w:rPr>
            <w:rFonts w:hint="eastAsia"/>
            <w:sz w:val="18"/>
            <w:lang w:eastAsia="ko-KR"/>
          </w:rPr>
          <w:t xml:space="preserve"> </w:t>
        </w:r>
        <w:r>
          <w:rPr>
            <w:rFonts w:hint="eastAsia"/>
            <w:sz w:val="18"/>
            <w:lang w:eastAsia="ko-KR"/>
          </w:rPr>
          <w:t>과정이</w:t>
        </w:r>
        <w:r>
          <w:rPr>
            <w:rFonts w:hint="eastAsia"/>
            <w:sz w:val="18"/>
            <w:lang w:eastAsia="ko-KR"/>
          </w:rPr>
          <w:t xml:space="preserve"> </w:t>
        </w:r>
        <w:r>
          <w:rPr>
            <w:rFonts w:hint="eastAsia"/>
            <w:sz w:val="18"/>
            <w:lang w:eastAsia="ko-KR"/>
          </w:rPr>
          <w:t>틀리면</w:t>
        </w:r>
        <w:r>
          <w:rPr>
            <w:rFonts w:hint="eastAsia"/>
            <w:sz w:val="18"/>
            <w:lang w:eastAsia="ko-KR"/>
          </w:rPr>
          <w:t xml:space="preserve"> i</w:t>
        </w:r>
        <w:r>
          <w:rPr>
            <w:sz w:val="18"/>
            <w:lang w:eastAsia="ko-KR"/>
          </w:rPr>
          <w:t xml:space="preserve">nvalid ISBN, </w:t>
        </w:r>
        <w:r>
          <w:rPr>
            <w:rFonts w:hint="eastAsia"/>
            <w:sz w:val="18"/>
            <w:lang w:eastAsia="ko-KR"/>
          </w:rPr>
          <w:t>맞으면</w:t>
        </w:r>
        <w:r>
          <w:rPr>
            <w:rFonts w:hint="eastAsia"/>
            <w:sz w:val="18"/>
            <w:lang w:eastAsia="ko-KR"/>
          </w:rPr>
          <w:t xml:space="preserve"> </w:t>
        </w:r>
        <w:r>
          <w:rPr>
            <w:sz w:val="18"/>
            <w:lang w:eastAsia="ko-KR"/>
          </w:rPr>
          <w:t>valid ISBN.</w:t>
        </w:r>
      </w:ins>
    </w:p>
    <w:p w14:paraId="32A337EF" w14:textId="3652BBE9" w:rsidR="00F46FD0" w:rsidRDefault="00F46FD0" w:rsidP="000F6363">
      <w:pPr>
        <w:rPr>
          <w:ins w:id="27" w:author="Minwoo Kim" w:date="2019-02-01T08:05:00Z"/>
          <w:lang w:eastAsia="ko-KR"/>
        </w:rPr>
      </w:pPr>
    </w:p>
    <w:p w14:paraId="5A9430A6" w14:textId="021B2F65" w:rsidR="00294CC6" w:rsidRDefault="00294CC6" w:rsidP="000F6363">
      <w:pPr>
        <w:rPr>
          <w:ins w:id="28" w:author="Minwoo Kim" w:date="2019-02-01T08:06:00Z"/>
          <w:lang w:eastAsia="ko-KR"/>
        </w:rPr>
      </w:pPr>
    </w:p>
    <w:p w14:paraId="67F5D60F" w14:textId="5D21E946" w:rsidR="00294CC6" w:rsidRDefault="00294CC6" w:rsidP="000F6363">
      <w:pPr>
        <w:rPr>
          <w:ins w:id="29" w:author="Minwoo Kim" w:date="2019-02-01T08:06:00Z"/>
          <w:lang w:eastAsia="ko-KR"/>
        </w:rPr>
      </w:pPr>
    </w:p>
    <w:p w14:paraId="78FEFB84" w14:textId="6903F608" w:rsidR="00294CC6" w:rsidRDefault="00294CC6" w:rsidP="000F6363">
      <w:pPr>
        <w:rPr>
          <w:ins w:id="30" w:author="Minwoo Kim" w:date="2019-02-01T08:06:00Z"/>
          <w:lang w:eastAsia="ko-KR"/>
        </w:rPr>
      </w:pPr>
    </w:p>
    <w:p w14:paraId="58026D24" w14:textId="77777777" w:rsidR="00294CC6" w:rsidRDefault="00294CC6" w:rsidP="000F6363">
      <w:pPr>
        <w:rPr>
          <w:ins w:id="31" w:author="Minwoo Kim" w:date="2019-02-01T08:02:00Z"/>
          <w:lang w:eastAsia="ko-KR"/>
        </w:rPr>
      </w:pPr>
    </w:p>
    <w:p w14:paraId="35EF6DB2" w14:textId="64191E10" w:rsidR="000F6363" w:rsidRDefault="000F6363" w:rsidP="000F6363">
      <w:r>
        <w:t xml:space="preserve">Copy the original module to your </w:t>
      </w:r>
      <w:r w:rsidRPr="000F6363">
        <w:rPr>
          <w:i/>
        </w:rPr>
        <w:t>at-home</w:t>
      </w:r>
      <w:r>
        <w:t xml:space="preserve"> directory.</w:t>
      </w:r>
    </w:p>
    <w:p w14:paraId="3D501191" w14:textId="77777777" w:rsidR="000F6363" w:rsidRDefault="000F6363" w:rsidP="000F6363">
      <w:r>
        <w:t xml:space="preserve">Add the following attributes to your </w:t>
      </w:r>
      <w:r w:rsidRPr="00D731CC">
        <w:rPr>
          <w:rStyle w:val="InlineClass"/>
        </w:rPr>
        <w:t>Book</w:t>
      </w:r>
      <w:r>
        <w:t xml:space="preserve"> class:</w:t>
      </w:r>
    </w:p>
    <w:p w14:paraId="43BEC197" w14:textId="77777777" w:rsidR="000F6363" w:rsidRDefault="00D731CC" w:rsidP="00D731CC">
      <w:pPr>
        <w:pStyle w:val="aa"/>
        <w:numPr>
          <w:ilvl w:val="0"/>
          <w:numId w:val="35"/>
        </w:numPr>
      </w:pPr>
      <w:r>
        <w:t>An integer that represents the year when the book was published</w:t>
      </w:r>
    </w:p>
    <w:p w14:paraId="08159680" w14:textId="77777777" w:rsidR="00D731CC" w:rsidRDefault="00D731CC" w:rsidP="00D731CC">
      <w:pPr>
        <w:pStyle w:val="aa"/>
        <w:numPr>
          <w:ilvl w:val="0"/>
          <w:numId w:val="35"/>
        </w:numPr>
      </w:pPr>
      <w:r>
        <w:t xml:space="preserve">A </w:t>
      </w:r>
      <w:proofErr w:type="gramStart"/>
      <w:r>
        <w:t>floating point</w:t>
      </w:r>
      <w:proofErr w:type="gramEnd"/>
      <w:r>
        <w:t xml:space="preserve"> number in double precision representing the price of the book</w:t>
      </w:r>
    </w:p>
    <w:p w14:paraId="3F3B5B68" w14:textId="77777777" w:rsidR="000F6363" w:rsidRDefault="008B5535" w:rsidP="000F6363">
      <w:r>
        <w:t>Add</w:t>
      </w:r>
      <w:r w:rsidR="00D731CC">
        <w:t xml:space="preserve"> a new public member function:</w:t>
      </w:r>
    </w:p>
    <w:p w14:paraId="632E7361" w14:textId="77777777" w:rsidR="00D731CC" w:rsidRDefault="00D731CC" w:rsidP="00D731CC">
      <w:pPr>
        <w:pStyle w:val="Description"/>
      </w:pPr>
      <w:r w:rsidRPr="00D731CC">
        <w:rPr>
          <w:rStyle w:val="InlineKeyword"/>
        </w:rPr>
        <w:t>void</w:t>
      </w:r>
      <w:r w:rsidRPr="00D731CC">
        <w:rPr>
          <w:rStyle w:val="InlineCode"/>
        </w:rPr>
        <w:t xml:space="preserve"> set(</w:t>
      </w:r>
      <w:r w:rsidRPr="00D731CC">
        <w:rPr>
          <w:rStyle w:val="InlineKeyword"/>
        </w:rPr>
        <w:t>int</w:t>
      </w:r>
      <w:r w:rsidRPr="00D731CC">
        <w:rPr>
          <w:rStyle w:val="InlineCode"/>
        </w:rPr>
        <w:t xml:space="preserve"> year, </w:t>
      </w:r>
      <w:r w:rsidRPr="00D731CC">
        <w:rPr>
          <w:rStyle w:val="InlineKeyword"/>
        </w:rPr>
        <w:t>double</w:t>
      </w:r>
      <w:r w:rsidRPr="00D731CC">
        <w:rPr>
          <w:rStyle w:val="InlineCode"/>
        </w:rPr>
        <w:t xml:space="preserve"> price)</w:t>
      </w:r>
      <w:r>
        <w:t>: if the object is not empty, this function stores the parameters into the attributes. If the object is empty, this function does nothing.</w:t>
      </w:r>
    </w:p>
    <w:p w14:paraId="080D3ED6" w14:textId="77777777" w:rsidR="008B5535" w:rsidRDefault="008B5535" w:rsidP="00BB12E2">
      <w:r>
        <w:t>Update the implementation of the existing members:</w:t>
      </w:r>
    </w:p>
    <w:p w14:paraId="7F304F1C" w14:textId="77777777" w:rsidR="008B5535" w:rsidRDefault="008B5535" w:rsidP="008B5535">
      <w:pPr>
        <w:pStyle w:val="Description"/>
        <w:ind w:hanging="850"/>
      </w:pPr>
      <w:r w:rsidRPr="00F911EF">
        <w:rPr>
          <w:rStyle w:val="InlineKeyword"/>
        </w:rPr>
        <w:t>void</w:t>
      </w:r>
      <w:r w:rsidRPr="00F911EF">
        <w:rPr>
          <w:rStyle w:val="InlineCode"/>
        </w:rPr>
        <w:t xml:space="preserve"> set(</w:t>
      </w:r>
      <w:r>
        <w:rPr>
          <w:rStyle w:val="InlineCode"/>
        </w:rPr>
        <w:t>...</w:t>
      </w:r>
      <w:r w:rsidRPr="00F911EF">
        <w:rPr>
          <w:rStyle w:val="InlineCode"/>
        </w:rPr>
        <w:t>)</w:t>
      </w:r>
      <w:r>
        <w:t>: change the existing function with 4 parameters to use the new logic to validate the ISBN (as described above).</w:t>
      </w:r>
    </w:p>
    <w:p w14:paraId="7B57EE4A" w14:textId="77777777" w:rsidR="00F626C1" w:rsidRDefault="008B5535" w:rsidP="008B5535">
      <w:pPr>
        <w:pStyle w:val="Description"/>
        <w:ind w:hanging="850"/>
      </w:pPr>
      <w:r w:rsidRPr="00F911EF">
        <w:rPr>
          <w:rStyle w:val="InlineKeyword"/>
        </w:rPr>
        <w:t>void</w:t>
      </w:r>
      <w:r w:rsidRPr="00F911EF">
        <w:rPr>
          <w:rStyle w:val="InlineCode"/>
        </w:rPr>
        <w:t xml:space="preserve"> display(</w:t>
      </w:r>
      <w:r>
        <w:rPr>
          <w:rStyle w:val="InlineCode"/>
        </w:rPr>
        <w:t>...</w:t>
      </w:r>
      <w:r w:rsidRPr="00F911EF">
        <w:rPr>
          <w:rStyle w:val="InlineCode"/>
        </w:rPr>
        <w:t xml:space="preserve">) </w:t>
      </w:r>
      <w:r w:rsidRPr="00F911EF">
        <w:rPr>
          <w:rStyle w:val="InlineKeyword"/>
        </w:rPr>
        <w:t>const</w:t>
      </w:r>
      <w:r>
        <w:t xml:space="preserve">: </w:t>
      </w:r>
      <w:r w:rsidR="00F626C1">
        <w:t xml:space="preserve">add a Boolean parameter to this function with a </w:t>
      </w:r>
      <w:r w:rsidR="00F626C1" w:rsidRPr="00F626C1">
        <w:rPr>
          <w:b/>
        </w:rPr>
        <w:t>default value</w:t>
      </w:r>
      <w:r w:rsidR="00F626C1">
        <w:t xml:space="preserve"> as </w:t>
      </w:r>
      <w:r w:rsidR="00F626C1" w:rsidRPr="00F626C1">
        <w:rPr>
          <w:rStyle w:val="InlineKeyword"/>
        </w:rPr>
        <w:t>false</w:t>
      </w:r>
      <w:r w:rsidR="00F626C1">
        <w:t>. This parameter signals if the content of the object should be printed on a single line or on multiple lines.</w:t>
      </w:r>
    </w:p>
    <w:p w14:paraId="775D764E" w14:textId="77777777" w:rsidR="00552423" w:rsidRDefault="00552423" w:rsidP="00552423">
      <w:pPr>
        <w:pStyle w:val="Description"/>
        <w:ind w:hanging="283"/>
      </w:pPr>
      <w:r>
        <w:t xml:space="preserve">If the object is </w:t>
      </w:r>
      <w:r w:rsidRPr="00552423">
        <w:rPr>
          <w:b/>
        </w:rPr>
        <w:t>empty</w:t>
      </w:r>
      <w:r>
        <w:t xml:space="preserve"> and the parameter is </w:t>
      </w:r>
      <w:r w:rsidRPr="00552423">
        <w:rPr>
          <w:rStyle w:val="InlineKeyword"/>
        </w:rPr>
        <w:t>false</w:t>
      </w:r>
      <w:r>
        <w:t>, this function should print:</w:t>
      </w:r>
    </w:p>
    <w:p w14:paraId="57907E0E" w14:textId="77777777" w:rsidR="00552423" w:rsidRDefault="00552423" w:rsidP="00552423">
      <w:pPr>
        <w:pStyle w:val="Output"/>
      </w:pPr>
      <w:r>
        <w:t>The book object is empty!</w:t>
      </w:r>
      <w:r w:rsidRPr="00F911EF">
        <w:rPr>
          <w:rStyle w:val="OutputInstruction"/>
          <w:rFonts w:eastAsiaTheme="minorHAnsi"/>
        </w:rPr>
        <w:t>&lt;ENDL&gt;</w:t>
      </w:r>
    </w:p>
    <w:p w14:paraId="5D40B254" w14:textId="77777777" w:rsidR="008B5535" w:rsidRDefault="008B5535" w:rsidP="00552423">
      <w:pPr>
        <w:pStyle w:val="Description"/>
        <w:ind w:hanging="283"/>
      </w:pPr>
      <w:r>
        <w:t xml:space="preserve">If the object is </w:t>
      </w:r>
      <w:r w:rsidRPr="00F626C1">
        <w:rPr>
          <w:b/>
        </w:rPr>
        <w:t>not empty</w:t>
      </w:r>
      <w:r w:rsidR="00F626C1">
        <w:t xml:space="preserve"> and the parameter is </w:t>
      </w:r>
      <w:r w:rsidR="00F626C1" w:rsidRPr="00F626C1">
        <w:rPr>
          <w:rStyle w:val="InlineKeyword"/>
        </w:rPr>
        <w:t>false</w:t>
      </w:r>
      <w:r w:rsidR="00F626C1">
        <w:t xml:space="preserve">, </w:t>
      </w:r>
      <w:r>
        <w:t>this function inserts into the standard output stream the object’s data in the following format:</w:t>
      </w:r>
    </w:p>
    <w:p w14:paraId="16063927" w14:textId="77777777" w:rsidR="008B5535" w:rsidRDefault="008B5535" w:rsidP="008B5535">
      <w:pPr>
        <w:pStyle w:val="Output"/>
      </w:pPr>
      <w:r>
        <w:t>Author: FAMILY_NAME, GIVEN_NAME</w:t>
      </w:r>
      <w:r w:rsidRPr="00F911EF">
        <w:rPr>
          <w:rStyle w:val="OutputInstruction"/>
          <w:rFonts w:eastAsiaTheme="minorHAnsi"/>
        </w:rPr>
        <w:t>&lt;ENDL&gt;</w:t>
      </w:r>
    </w:p>
    <w:p w14:paraId="07CB5195" w14:textId="77777777" w:rsidR="008B5535" w:rsidRDefault="008B5535" w:rsidP="008B5535">
      <w:pPr>
        <w:pStyle w:val="Output"/>
      </w:pPr>
      <w:r>
        <w:t>Title: TITLE</w:t>
      </w:r>
      <w:r w:rsidRPr="00F911EF">
        <w:rPr>
          <w:rStyle w:val="OutputInstruction"/>
          <w:rFonts w:eastAsiaTheme="minorHAnsi"/>
        </w:rPr>
        <w:t>&lt;ENDL&gt;</w:t>
      </w:r>
    </w:p>
    <w:p w14:paraId="1E056E63" w14:textId="77777777" w:rsidR="008B5535" w:rsidRDefault="008B5535" w:rsidP="008B5535">
      <w:pPr>
        <w:pStyle w:val="Output"/>
        <w:rPr>
          <w:rStyle w:val="OutputInstruction"/>
          <w:rFonts w:eastAsiaTheme="minorHAnsi"/>
        </w:rPr>
      </w:pPr>
      <w:r>
        <w:t>ISBN-13: ISBN</w:t>
      </w:r>
      <w:r w:rsidRPr="00F911EF">
        <w:rPr>
          <w:rStyle w:val="OutputInstruction"/>
          <w:rFonts w:eastAsiaTheme="minorHAnsi"/>
        </w:rPr>
        <w:t>&lt;ENDL&gt;</w:t>
      </w:r>
    </w:p>
    <w:p w14:paraId="51689AB7" w14:textId="648D3009" w:rsidR="00F626C1" w:rsidRDefault="00F626C1" w:rsidP="00F626C1">
      <w:pPr>
        <w:pStyle w:val="Output"/>
      </w:pPr>
      <w:r>
        <w:t xml:space="preserve">Publication Year: </w:t>
      </w:r>
      <w:r w:rsidR="0061120F">
        <w:t>YEAR</w:t>
      </w:r>
      <w:r w:rsidRPr="00F911EF">
        <w:rPr>
          <w:rStyle w:val="OutputInstruction"/>
          <w:rFonts w:eastAsiaTheme="minorHAnsi"/>
        </w:rPr>
        <w:t>&lt;ENDL&gt;</w:t>
      </w:r>
    </w:p>
    <w:p w14:paraId="350434A6" w14:textId="1778C534" w:rsidR="00F626C1" w:rsidRDefault="00F626C1" w:rsidP="00F626C1">
      <w:pPr>
        <w:pStyle w:val="Output"/>
      </w:pPr>
      <w:r>
        <w:t xml:space="preserve">Price: </w:t>
      </w:r>
      <w:r w:rsidR="0061120F">
        <w:t>PRICE</w:t>
      </w:r>
      <w:r w:rsidRPr="00F911EF">
        <w:rPr>
          <w:rStyle w:val="OutputInstruction"/>
          <w:rFonts w:eastAsiaTheme="minorHAnsi"/>
        </w:rPr>
        <w:t>&lt;ENDL&gt;</w:t>
      </w:r>
    </w:p>
    <w:p w14:paraId="7D6499CB" w14:textId="77777777" w:rsidR="008B5535" w:rsidRDefault="008B5535" w:rsidP="008B5535">
      <w:pPr>
        <w:pStyle w:val="Description"/>
        <w:ind w:hanging="283"/>
      </w:pPr>
      <w:r>
        <w:t xml:space="preserve">If the object is </w:t>
      </w:r>
      <w:r w:rsidRPr="00552423">
        <w:rPr>
          <w:b/>
        </w:rPr>
        <w:t>empty</w:t>
      </w:r>
      <w:r>
        <w:t xml:space="preserve"> </w:t>
      </w:r>
      <w:r w:rsidR="00552423">
        <w:t xml:space="preserve">and the parameter is </w:t>
      </w:r>
      <w:r w:rsidR="00552423">
        <w:rPr>
          <w:rStyle w:val="InlineKeyword"/>
        </w:rPr>
        <w:t>true</w:t>
      </w:r>
      <w:r>
        <w:t>, this function should print</w:t>
      </w:r>
      <w:r w:rsidR="00552423">
        <w:t xml:space="preserve"> the text “</w:t>
      </w:r>
      <w:r w:rsidR="00552423" w:rsidRPr="00552423">
        <w:rPr>
          <w:rStyle w:val="InlineString"/>
        </w:rPr>
        <w:t>The book object is empty!</w:t>
      </w:r>
      <w:r w:rsidR="00552423">
        <w:t xml:space="preserve">” in a </w:t>
      </w:r>
      <w:r w:rsidR="00552423" w:rsidRPr="00C54B56">
        <w:rPr>
          <w:i/>
        </w:rPr>
        <w:t>left</w:t>
      </w:r>
      <w:r w:rsidR="00552423">
        <w:t xml:space="preserve"> aligned field of width 92, like this</w:t>
      </w:r>
      <w:r>
        <w:t>:</w:t>
      </w:r>
    </w:p>
    <w:p w14:paraId="176D0A9E" w14:textId="77777777" w:rsidR="008B5535" w:rsidRDefault="00552423" w:rsidP="00552423">
      <w:pPr>
        <w:pStyle w:val="Output"/>
        <w:ind w:left="-567" w:right="-563"/>
        <w:rPr>
          <w:rStyle w:val="OutputInstruction"/>
          <w:rFonts w:eastAsiaTheme="minorHAnsi"/>
        </w:rPr>
      </w:pPr>
      <w:r w:rsidRPr="00552423">
        <w:rPr>
          <w:sz w:val="18"/>
          <w:szCs w:val="18"/>
        </w:rPr>
        <w:t xml:space="preserve">|The book object is empty!                                                  </w:t>
      </w:r>
      <w:bookmarkStart w:id="32" w:name="_GoBack"/>
      <w:bookmarkEnd w:id="32"/>
      <w:r w:rsidRPr="00552423">
        <w:rPr>
          <w:sz w:val="18"/>
          <w:szCs w:val="18"/>
        </w:rPr>
        <w:t xml:space="preserve">                 |</w:t>
      </w:r>
      <w:r w:rsidR="008B5535" w:rsidRPr="00F911EF">
        <w:rPr>
          <w:rStyle w:val="OutputInstruction"/>
          <w:rFonts w:eastAsiaTheme="minorHAnsi"/>
        </w:rPr>
        <w:t>&lt;ENDL&gt;</w:t>
      </w:r>
    </w:p>
    <w:p w14:paraId="4D3D0B44" w14:textId="77777777" w:rsidR="00552423" w:rsidRDefault="00552423" w:rsidP="00552423">
      <w:pPr>
        <w:pStyle w:val="Description"/>
        <w:ind w:hanging="283"/>
      </w:pPr>
      <w:r>
        <w:lastRenderedPageBreak/>
        <w:t xml:space="preserve">If the object is </w:t>
      </w:r>
      <w:r w:rsidRPr="00F626C1">
        <w:rPr>
          <w:b/>
        </w:rPr>
        <w:t>not empty</w:t>
      </w:r>
      <w:r>
        <w:t xml:space="preserve"> and the parameter is </w:t>
      </w:r>
      <w:r>
        <w:rPr>
          <w:rStyle w:val="InlineKeyword"/>
        </w:rPr>
        <w:t>true</w:t>
      </w:r>
      <w:r>
        <w:t>, this function inserts into the standard output stream the object’s data</w:t>
      </w:r>
      <w:r w:rsidR="00B0662D">
        <w:t xml:space="preserve"> on a single line</w:t>
      </w:r>
      <w:r>
        <w:t>:</w:t>
      </w:r>
    </w:p>
    <w:p w14:paraId="39E60E90" w14:textId="77777777" w:rsidR="00552423" w:rsidRPr="00552423" w:rsidRDefault="00552423"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Author’s family name: a </w:t>
      </w:r>
      <w:r w:rsidRPr="00C54B56">
        <w:rPr>
          <w:i/>
        </w:rPr>
        <w:t>right</w:t>
      </w:r>
      <w:r>
        <w:t xml:space="preserve"> aligned field of width </w:t>
      </w:r>
      <w:r w:rsidRPr="00247245">
        <w:rPr>
          <w:rStyle w:val="InlineCode"/>
        </w:rPr>
        <w:t>max_name_size</w:t>
      </w:r>
    </w:p>
    <w:p w14:paraId="49C98281" w14:textId="77777777" w:rsidR="00552423" w:rsidRPr="00C54B56" w:rsidRDefault="00552423"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Author’s given name: a </w:t>
      </w:r>
      <w:r w:rsidRPr="00C54B56">
        <w:rPr>
          <w:i/>
        </w:rPr>
        <w:t>right</w:t>
      </w:r>
      <w:r>
        <w:t xml:space="preserve"> aligned field of width </w:t>
      </w:r>
      <w:r w:rsidRPr="00247245">
        <w:rPr>
          <w:rStyle w:val="InlineCode"/>
        </w:rPr>
        <w:t>max_name_size</w:t>
      </w:r>
    </w:p>
    <w:p w14:paraId="52A060AF" w14:textId="77777777" w:rsidR="00C54B56" w:rsidRPr="00C54B56" w:rsidRDefault="00C54B56"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Title: a </w:t>
      </w:r>
      <w:r w:rsidRPr="00C54B56">
        <w:rPr>
          <w:i/>
        </w:rPr>
        <w:t>left</w:t>
      </w:r>
      <w:r>
        <w:t xml:space="preserve"> aligned field of width </w:t>
      </w:r>
      <w:r w:rsidRPr="00247245">
        <w:rPr>
          <w:rStyle w:val="InlineCode"/>
        </w:rPr>
        <w:t>max_</w:t>
      </w:r>
      <w:r>
        <w:rPr>
          <w:rStyle w:val="InlineCode"/>
        </w:rPr>
        <w:t>title</w:t>
      </w:r>
      <w:r w:rsidRPr="00247245">
        <w:rPr>
          <w:rStyle w:val="InlineCode"/>
        </w:rPr>
        <w:t>_size</w:t>
      </w:r>
    </w:p>
    <w:p w14:paraId="6DAA00E6" w14:textId="77777777" w:rsidR="00C54B56" w:rsidRDefault="00C54B56" w:rsidP="00C54B56">
      <w:pPr>
        <w:pStyle w:val="Description"/>
        <w:numPr>
          <w:ilvl w:val="0"/>
          <w:numId w:val="36"/>
        </w:numPr>
        <w:ind w:hanging="218"/>
      </w:pPr>
      <w:r>
        <w:t xml:space="preserve">ISBN: a </w:t>
      </w:r>
      <w:r>
        <w:rPr>
          <w:i/>
        </w:rPr>
        <w:t>right</w:t>
      </w:r>
      <w:r>
        <w:t xml:space="preserve"> aligned field </w:t>
      </w:r>
      <w:r w:rsidR="00A5394B">
        <w:t>of width 13</w:t>
      </w:r>
    </w:p>
    <w:p w14:paraId="2DF163E7" w14:textId="77777777" w:rsidR="00C54B56" w:rsidRDefault="00C54B56" w:rsidP="00C54B56">
      <w:pPr>
        <w:pStyle w:val="Description"/>
        <w:numPr>
          <w:ilvl w:val="0"/>
          <w:numId w:val="36"/>
        </w:numPr>
        <w:ind w:hanging="218"/>
      </w:pPr>
      <w:r>
        <w:t xml:space="preserve">Year: a </w:t>
      </w:r>
      <w:r w:rsidRPr="00C54B56">
        <w:rPr>
          <w:i/>
        </w:rPr>
        <w:t>right</w:t>
      </w:r>
      <w:r>
        <w:t xml:space="preserve"> aligned field of width 4</w:t>
      </w:r>
    </w:p>
    <w:p w14:paraId="20926192" w14:textId="77777777" w:rsidR="00C54B56" w:rsidRDefault="00C54B56" w:rsidP="00C54B56">
      <w:pPr>
        <w:pStyle w:val="Description"/>
        <w:numPr>
          <w:ilvl w:val="0"/>
          <w:numId w:val="36"/>
        </w:numPr>
        <w:ind w:hanging="218"/>
      </w:pPr>
      <w:r>
        <w:t xml:space="preserve">Price: a </w:t>
      </w:r>
      <w:r w:rsidRPr="00C54B56">
        <w:rPr>
          <w:i/>
        </w:rPr>
        <w:t>right</w:t>
      </w:r>
      <w:r>
        <w:t xml:space="preserve"> aligned field of width 6, and precision 2</w:t>
      </w:r>
    </w:p>
    <w:p w14:paraId="2AB5F0E9" w14:textId="77777777" w:rsidR="00C54B56" w:rsidRDefault="00C54B56" w:rsidP="00C54B56">
      <w:pPr>
        <w:pStyle w:val="Description"/>
        <w:ind w:left="1778" w:firstLine="0"/>
      </w:pPr>
      <w:r>
        <w:t>The fields are separated by the pipe symbol (</w:t>
      </w:r>
      <w:r w:rsidRPr="00C54B56">
        <w:rPr>
          <w:rStyle w:val="InlineString"/>
        </w:rPr>
        <w:t>'|'</w:t>
      </w:r>
      <w:r>
        <w:t>), like this:</w:t>
      </w:r>
    </w:p>
    <w:p w14:paraId="20E7F071" w14:textId="77777777" w:rsidR="00552423" w:rsidRDefault="00552423" w:rsidP="00552423">
      <w:pPr>
        <w:pStyle w:val="Output"/>
        <w:ind w:left="-567" w:right="-563"/>
      </w:pPr>
      <w:r w:rsidRPr="00552423">
        <w:rPr>
          <w:sz w:val="18"/>
          <w:szCs w:val="18"/>
        </w:rPr>
        <w:t>|     FAMILY_NAME|      GIVEN_NAME|TITLE                           |</w:t>
      </w:r>
      <w:r w:rsidR="00A5394B" w:rsidRPr="00552423">
        <w:rPr>
          <w:sz w:val="18"/>
          <w:szCs w:val="18"/>
        </w:rPr>
        <w:t xml:space="preserve">      </w:t>
      </w:r>
      <w:r w:rsidRPr="00552423">
        <w:rPr>
          <w:sz w:val="18"/>
          <w:szCs w:val="18"/>
        </w:rPr>
        <w:t>ISBN-13|YEAR| PRICE|</w:t>
      </w:r>
      <w:r w:rsidRPr="00F911EF">
        <w:rPr>
          <w:rStyle w:val="OutputInstruction"/>
          <w:rFonts w:eastAsiaTheme="minorHAnsi"/>
        </w:rPr>
        <w:t>&lt;ENDL&gt;</w:t>
      </w:r>
    </w:p>
    <w:p w14:paraId="7CFFD1B3" w14:textId="77777777" w:rsidR="00BB12E2" w:rsidRDefault="00BB12E2" w:rsidP="00BB12E2">
      <w:r>
        <w:t xml:space="preserve">Below the source code is the expected output from your program. The </w:t>
      </w:r>
      <w:r>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7D1CB822" w14:textId="77777777" w:rsidR="00B02A70" w:rsidRDefault="00B02A70" w:rsidP="00205039">
      <w:pPr>
        <w:pStyle w:val="2"/>
      </w:pPr>
      <w:r w:rsidRPr="00B02A70">
        <w:t>At-Home Main Module</w:t>
      </w:r>
    </w:p>
    <w:p w14:paraId="51D0F726" w14:textId="77777777" w:rsidR="0097734D" w:rsidRDefault="0097734D" w:rsidP="0097734D">
      <w:pPr>
        <w:pStyle w:val="SourceCode"/>
        <w:ind w:left="-284" w:right="-279"/>
      </w:pPr>
      <w:r>
        <w:rPr>
          <w:color w:val="808080"/>
        </w:rPr>
        <w:t>#include</w:t>
      </w:r>
      <w:r>
        <w:t xml:space="preserve"> </w:t>
      </w:r>
      <w:r w:rsidRPr="0097734D">
        <w:rPr>
          <w:rStyle w:val="CString"/>
        </w:rPr>
        <w:t>&lt;iostream&gt;</w:t>
      </w:r>
    </w:p>
    <w:p w14:paraId="58A63DF3" w14:textId="77777777" w:rsidR="0097734D" w:rsidRDefault="0097734D" w:rsidP="0097734D">
      <w:pPr>
        <w:pStyle w:val="SourceCode"/>
        <w:ind w:left="-284" w:right="-279"/>
      </w:pPr>
      <w:r>
        <w:rPr>
          <w:color w:val="808080"/>
        </w:rPr>
        <w:t>#include</w:t>
      </w:r>
      <w:r>
        <w:t xml:space="preserve"> </w:t>
      </w:r>
      <w:r w:rsidRPr="0097734D">
        <w:rPr>
          <w:rStyle w:val="CString"/>
        </w:rPr>
        <w:t>"Book.h"</w:t>
      </w:r>
    </w:p>
    <w:p w14:paraId="7CA3889D" w14:textId="77777777" w:rsidR="0097734D" w:rsidRDefault="0097734D" w:rsidP="0097734D">
      <w:pPr>
        <w:pStyle w:val="SourceCode"/>
        <w:ind w:left="-284" w:right="-279"/>
      </w:pPr>
    </w:p>
    <w:p w14:paraId="28BCDA1C" w14:textId="77777777" w:rsidR="0097734D" w:rsidRDefault="0097734D" w:rsidP="0097734D">
      <w:pPr>
        <w:pStyle w:val="SourceCode"/>
        <w:ind w:left="-284" w:right="-279"/>
      </w:pPr>
      <w:r>
        <w:rPr>
          <w:color w:val="0000FF"/>
        </w:rPr>
        <w:t>using</w:t>
      </w:r>
      <w:r>
        <w:t xml:space="preserve"> </w:t>
      </w:r>
      <w:r>
        <w:rPr>
          <w:color w:val="0000FF"/>
        </w:rPr>
        <w:t>namespace</w:t>
      </w:r>
      <w:r>
        <w:t xml:space="preserve"> std;</w:t>
      </w:r>
    </w:p>
    <w:p w14:paraId="70082D60" w14:textId="77777777" w:rsidR="0097734D" w:rsidRDefault="0097734D" w:rsidP="0097734D">
      <w:pPr>
        <w:pStyle w:val="SourceCode"/>
        <w:ind w:left="-284" w:right="-279"/>
      </w:pPr>
      <w:r>
        <w:rPr>
          <w:color w:val="0000FF"/>
        </w:rPr>
        <w:t>using</w:t>
      </w:r>
      <w:r>
        <w:t xml:space="preserve"> </w:t>
      </w:r>
      <w:r>
        <w:rPr>
          <w:color w:val="0000FF"/>
        </w:rPr>
        <w:t>namespace</w:t>
      </w:r>
      <w:r>
        <w:t xml:space="preserve"> sict;</w:t>
      </w:r>
    </w:p>
    <w:p w14:paraId="04C1A77A" w14:textId="77777777" w:rsidR="0097734D" w:rsidRDefault="0097734D" w:rsidP="0097734D">
      <w:pPr>
        <w:pStyle w:val="SourceCode"/>
        <w:ind w:left="-284" w:right="-279"/>
      </w:pPr>
    </w:p>
    <w:p w14:paraId="1442A081" w14:textId="77777777" w:rsidR="0097734D" w:rsidRDefault="0097734D" w:rsidP="0097734D">
      <w:pPr>
        <w:pStyle w:val="SourceCode"/>
        <w:ind w:left="-284" w:right="-279"/>
      </w:pPr>
      <w:r>
        <w:rPr>
          <w:color w:val="0000FF"/>
        </w:rPr>
        <w:t>int</w:t>
      </w:r>
      <w:r>
        <w:t xml:space="preserve"> main()</w:t>
      </w:r>
    </w:p>
    <w:p w14:paraId="5B143CA5" w14:textId="77777777" w:rsidR="0097734D" w:rsidRDefault="0097734D" w:rsidP="0097734D">
      <w:pPr>
        <w:pStyle w:val="SourceCode"/>
        <w:ind w:left="-284" w:right="-279"/>
      </w:pPr>
      <w:r>
        <w:t>{</w:t>
      </w:r>
    </w:p>
    <w:p w14:paraId="3267603B"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"Book Management App"</w:t>
      </w:r>
      <w:r>
        <w:t xml:space="preserve"> </w:t>
      </w:r>
      <w:r>
        <w:rPr>
          <w:color w:val="008080"/>
        </w:rPr>
        <w:t>&lt;&lt;</w:t>
      </w:r>
      <w:r>
        <w:t xml:space="preserve"> endl;</w:t>
      </w:r>
    </w:p>
    <w:p w14:paraId="42E38C8D"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r w:rsidR="002E1C6A">
        <w:t xml:space="preserve"> </w:t>
      </w:r>
      <w:r w:rsidR="002E1C6A">
        <w:rPr>
          <w:color w:val="008080"/>
        </w:rPr>
        <w:t>&lt;&lt;</w:t>
      </w:r>
      <w:r w:rsidR="002E1C6A">
        <w:t xml:space="preserve"> endl </w:t>
      </w:r>
      <w:r w:rsidR="002E1C6A">
        <w:rPr>
          <w:color w:val="008080"/>
        </w:rPr>
        <w:t>&lt;&lt;</w:t>
      </w:r>
      <w:r w:rsidR="002E1C6A">
        <w:t xml:space="preserve"> endl</w:t>
      </w:r>
      <w:r>
        <w:t>;</w:t>
      </w:r>
    </w:p>
    <w:p w14:paraId="2E93E440" w14:textId="77777777" w:rsidR="002E1C6A" w:rsidRDefault="002E1C6A" w:rsidP="002E1C6A">
      <w:pPr>
        <w:pStyle w:val="SourceCode"/>
        <w:ind w:left="-284" w:right="-279"/>
        <w:rPr>
          <w:sz w:val="19"/>
          <w:szCs w:val="19"/>
        </w:rPr>
      </w:pPr>
    </w:p>
    <w:p w14:paraId="7AA83BB8"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"Checking the constants:"</w:t>
      </w:r>
      <w:r>
        <w:rPr>
          <w:sz w:val="19"/>
          <w:szCs w:val="19"/>
        </w:rPr>
        <w:t xml:space="preserve"> </w:t>
      </w:r>
      <w:r>
        <w:rPr>
          <w:color w:val="008080"/>
          <w:sz w:val="19"/>
          <w:szCs w:val="19"/>
        </w:rPr>
        <w:t>&lt;&lt;</w:t>
      </w:r>
      <w:r>
        <w:rPr>
          <w:sz w:val="19"/>
          <w:szCs w:val="19"/>
        </w:rPr>
        <w:t xml:space="preserve"> endl;</w:t>
      </w:r>
    </w:p>
    <w:p w14:paraId="23080532"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w:t>
      </w:r>
      <w:r>
        <w:rPr>
          <w:sz w:val="19"/>
          <w:szCs w:val="19"/>
        </w:rPr>
        <w:t xml:space="preserve"> </w:t>
      </w:r>
      <w:r>
        <w:rPr>
          <w:color w:val="008080"/>
          <w:sz w:val="19"/>
          <w:szCs w:val="19"/>
        </w:rPr>
        <w:t>&lt;&lt;</w:t>
      </w:r>
      <w:r>
        <w:rPr>
          <w:sz w:val="19"/>
          <w:szCs w:val="19"/>
        </w:rPr>
        <w:t xml:space="preserve"> endl;</w:t>
      </w:r>
    </w:p>
    <w:p w14:paraId="05BC12AE"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"max_title_size = "</w:t>
      </w:r>
      <w:r>
        <w:rPr>
          <w:sz w:val="19"/>
          <w:szCs w:val="19"/>
        </w:rPr>
        <w:t xml:space="preserve"> </w:t>
      </w:r>
      <w:r>
        <w:rPr>
          <w:color w:val="008080"/>
          <w:sz w:val="19"/>
          <w:szCs w:val="19"/>
        </w:rPr>
        <w:t>&lt;&lt;</w:t>
      </w:r>
      <w:r>
        <w:rPr>
          <w:sz w:val="19"/>
          <w:szCs w:val="19"/>
        </w:rPr>
        <w:t xml:space="preserve"> sict::max_title_size </w:t>
      </w:r>
      <w:r>
        <w:rPr>
          <w:color w:val="008080"/>
          <w:sz w:val="19"/>
          <w:szCs w:val="19"/>
        </w:rPr>
        <w:t>&lt;&lt;</w:t>
      </w:r>
      <w:r>
        <w:rPr>
          <w:sz w:val="19"/>
          <w:szCs w:val="19"/>
        </w:rPr>
        <w:t xml:space="preserve"> endl;</w:t>
      </w:r>
    </w:p>
    <w:p w14:paraId="1B254394"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 xml:space="preserve">"max_name_size = " </w:t>
      </w:r>
      <w:r>
        <w:rPr>
          <w:sz w:val="19"/>
          <w:szCs w:val="19"/>
        </w:rPr>
        <w:t xml:space="preserve"> </w:t>
      </w:r>
      <w:r>
        <w:rPr>
          <w:color w:val="008080"/>
          <w:sz w:val="19"/>
          <w:szCs w:val="19"/>
        </w:rPr>
        <w:t>&lt;&lt;</w:t>
      </w:r>
      <w:r>
        <w:rPr>
          <w:sz w:val="19"/>
          <w:szCs w:val="19"/>
        </w:rPr>
        <w:t xml:space="preserve"> sict::max_name_size </w:t>
      </w:r>
      <w:r>
        <w:rPr>
          <w:color w:val="008080"/>
          <w:sz w:val="19"/>
          <w:szCs w:val="19"/>
        </w:rPr>
        <w:t>&lt;&lt;</w:t>
      </w:r>
      <w:r>
        <w:rPr>
          <w:sz w:val="19"/>
          <w:szCs w:val="19"/>
        </w:rPr>
        <w:t xml:space="preserve"> endl;</w:t>
      </w:r>
    </w:p>
    <w:p w14:paraId="7F9E383D"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"min_isbn_value = "</w:t>
      </w:r>
      <w:r>
        <w:rPr>
          <w:sz w:val="19"/>
          <w:szCs w:val="19"/>
        </w:rPr>
        <w:t xml:space="preserve"> </w:t>
      </w:r>
      <w:r>
        <w:rPr>
          <w:color w:val="008080"/>
          <w:sz w:val="19"/>
          <w:szCs w:val="19"/>
        </w:rPr>
        <w:t>&lt;&lt;</w:t>
      </w:r>
      <w:r>
        <w:rPr>
          <w:sz w:val="19"/>
          <w:szCs w:val="19"/>
        </w:rPr>
        <w:t xml:space="preserve"> sict::min_isbn_value </w:t>
      </w:r>
      <w:r>
        <w:rPr>
          <w:color w:val="008080"/>
          <w:sz w:val="19"/>
          <w:szCs w:val="19"/>
        </w:rPr>
        <w:t>&lt;&lt;</w:t>
      </w:r>
      <w:r>
        <w:rPr>
          <w:sz w:val="19"/>
          <w:szCs w:val="19"/>
        </w:rPr>
        <w:t xml:space="preserve"> endl;</w:t>
      </w:r>
    </w:p>
    <w:p w14:paraId="73E07431"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"max_isbn_value = "</w:t>
      </w:r>
      <w:r>
        <w:rPr>
          <w:sz w:val="19"/>
          <w:szCs w:val="19"/>
        </w:rPr>
        <w:t xml:space="preserve"> </w:t>
      </w:r>
      <w:r>
        <w:rPr>
          <w:color w:val="008080"/>
          <w:sz w:val="19"/>
          <w:szCs w:val="19"/>
        </w:rPr>
        <w:t>&lt;&lt;</w:t>
      </w:r>
      <w:r>
        <w:rPr>
          <w:sz w:val="19"/>
          <w:szCs w:val="19"/>
        </w:rPr>
        <w:t xml:space="preserve"> sict::max_isbn_value </w:t>
      </w:r>
      <w:r>
        <w:rPr>
          <w:color w:val="008080"/>
          <w:sz w:val="19"/>
          <w:szCs w:val="19"/>
        </w:rPr>
        <w:t>&lt;&lt;</w:t>
      </w:r>
      <w:r>
        <w:rPr>
          <w:sz w:val="19"/>
          <w:szCs w:val="19"/>
        </w:rPr>
        <w:t xml:space="preserve"> endl </w:t>
      </w:r>
      <w:r>
        <w:rPr>
          <w:color w:val="008080"/>
          <w:sz w:val="19"/>
          <w:szCs w:val="19"/>
        </w:rPr>
        <w:t>&lt;&lt;</w:t>
      </w:r>
      <w:r>
        <w:rPr>
          <w:sz w:val="19"/>
          <w:szCs w:val="19"/>
        </w:rPr>
        <w:t xml:space="preserve"> endl;</w:t>
      </w:r>
    </w:p>
    <w:p w14:paraId="04D67BB5" w14:textId="77777777" w:rsidR="002E1C6A" w:rsidRDefault="002E1C6A" w:rsidP="0097734D">
      <w:pPr>
        <w:pStyle w:val="SourceCode"/>
        <w:ind w:left="-284" w:right="-279"/>
      </w:pPr>
    </w:p>
    <w:p w14:paraId="335484A1" w14:textId="77777777" w:rsidR="0097734D" w:rsidRDefault="0097734D" w:rsidP="0097734D">
      <w:pPr>
        <w:pStyle w:val="SourceCode"/>
        <w:ind w:left="-284" w:right="-279"/>
      </w:pPr>
      <w:r>
        <w:tab/>
        <w:t>sict::</w:t>
      </w:r>
      <w:r>
        <w:rPr>
          <w:color w:val="2B91AF"/>
        </w:rPr>
        <w:t>Book</w:t>
      </w:r>
      <w:r>
        <w:t xml:space="preserve"> books[</w:t>
      </w:r>
      <w:r w:rsidRPr="0097734D">
        <w:rPr>
          <w:rStyle w:val="CNumber"/>
        </w:rPr>
        <w:t>10</w:t>
      </w:r>
      <w:r>
        <w:t>];</w:t>
      </w:r>
    </w:p>
    <w:p w14:paraId="4C70DEF7" w14:textId="77777777" w:rsidR="0097734D" w:rsidRDefault="0097734D" w:rsidP="0097734D">
      <w:pPr>
        <w:pStyle w:val="SourceCode"/>
        <w:ind w:left="-284" w:right="-279"/>
      </w:pPr>
      <w:r>
        <w:tab/>
        <w:t>books[0].set(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91780441172719LL</w:t>
      </w:r>
      <w:r>
        <w:t xml:space="preserve">); </w:t>
      </w:r>
      <w:r>
        <w:rPr>
          <w:color w:val="008000"/>
        </w:rPr>
        <w:t>// invalid</w:t>
      </w:r>
    </w:p>
    <w:p w14:paraId="212698B4" w14:textId="77777777" w:rsidR="0097734D" w:rsidRDefault="0097734D" w:rsidP="0097734D">
      <w:pPr>
        <w:pStyle w:val="SourceCode"/>
        <w:ind w:left="-284" w:right="-279"/>
      </w:pPr>
      <w:r>
        <w:tab/>
        <w:t>books[0].set(</w:t>
      </w:r>
      <w:r w:rsidRPr="0097734D">
        <w:rPr>
          <w:rStyle w:val="CNumber"/>
        </w:rPr>
        <w:t>1990</w:t>
      </w:r>
      <w:r>
        <w:t xml:space="preserve">, </w:t>
      </w:r>
      <w:r w:rsidRPr="0097734D">
        <w:rPr>
          <w:rStyle w:val="CNumber"/>
        </w:rPr>
        <w:t>9.73</w:t>
      </w:r>
      <w:r>
        <w:t>);</w:t>
      </w:r>
    </w:p>
    <w:p w14:paraId="60BCE53D" w14:textId="77777777" w:rsidR="0097734D" w:rsidRDefault="0097734D" w:rsidP="0097734D">
      <w:pPr>
        <w:pStyle w:val="SourceCode"/>
        <w:ind w:left="-284" w:right="-279"/>
      </w:pPr>
      <w:r>
        <w:tab/>
        <w:t>books[1].set(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980441172719LL</w:t>
      </w:r>
      <w:r>
        <w:t xml:space="preserve">);   </w:t>
      </w:r>
      <w:r>
        <w:rPr>
          <w:color w:val="008000"/>
        </w:rPr>
        <w:t>// invalid</w:t>
      </w:r>
    </w:p>
    <w:p w14:paraId="49B349AC" w14:textId="77777777" w:rsidR="0097734D" w:rsidRDefault="0097734D" w:rsidP="0097734D">
      <w:pPr>
        <w:pStyle w:val="SourceCode"/>
        <w:ind w:left="-284" w:right="-279"/>
      </w:pPr>
      <w:r>
        <w:tab/>
        <w:t>books[1].set(</w:t>
      </w:r>
      <w:r w:rsidRPr="0097734D">
        <w:rPr>
          <w:rStyle w:val="CNumber"/>
        </w:rPr>
        <w:t>1990</w:t>
      </w:r>
      <w:r>
        <w:t xml:space="preserve">, </w:t>
      </w:r>
      <w:r w:rsidRPr="0097734D">
        <w:rPr>
          <w:rStyle w:val="CNumber"/>
        </w:rPr>
        <w:t>9.73</w:t>
      </w:r>
      <w:r>
        <w:t>);</w:t>
      </w:r>
    </w:p>
    <w:p w14:paraId="7E1E36A1" w14:textId="77777777" w:rsidR="0097734D" w:rsidRDefault="0097734D" w:rsidP="0097734D">
      <w:pPr>
        <w:pStyle w:val="SourceCode"/>
        <w:ind w:left="-284" w:right="-279"/>
      </w:pPr>
      <w:r>
        <w:tab/>
        <w:t>books[2].set(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9780441172718LL</w:t>
      </w:r>
      <w:r>
        <w:t xml:space="preserve">);  </w:t>
      </w:r>
      <w:r>
        <w:rPr>
          <w:color w:val="008000"/>
        </w:rPr>
        <w:t>// invalid</w:t>
      </w:r>
    </w:p>
    <w:p w14:paraId="6822B4F3" w14:textId="77777777" w:rsidR="0097734D" w:rsidRDefault="0097734D" w:rsidP="0097734D">
      <w:pPr>
        <w:pStyle w:val="SourceCode"/>
        <w:ind w:left="-284" w:right="-279"/>
      </w:pPr>
      <w:r>
        <w:tab/>
        <w:t>books[2].set(</w:t>
      </w:r>
      <w:r w:rsidRPr="0097734D">
        <w:rPr>
          <w:rStyle w:val="CNumber"/>
        </w:rPr>
        <w:t>1990</w:t>
      </w:r>
      <w:r>
        <w:t xml:space="preserve">, </w:t>
      </w:r>
      <w:r w:rsidRPr="0097734D">
        <w:rPr>
          <w:rStyle w:val="CNumber"/>
        </w:rPr>
        <w:t>9.73</w:t>
      </w:r>
      <w:r>
        <w:t>);</w:t>
      </w:r>
    </w:p>
    <w:p w14:paraId="1684AEDD" w14:textId="77777777" w:rsidR="0097734D" w:rsidRDefault="0097734D" w:rsidP="0097734D">
      <w:pPr>
        <w:pStyle w:val="SourceCode"/>
        <w:ind w:left="-284" w:right="-279"/>
      </w:pPr>
      <w:r>
        <w:tab/>
        <w:t>books[3].set(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9780441172709LL</w:t>
      </w:r>
      <w:r>
        <w:t xml:space="preserve">);  </w:t>
      </w:r>
      <w:r>
        <w:rPr>
          <w:color w:val="008000"/>
        </w:rPr>
        <w:t>// invalid</w:t>
      </w:r>
    </w:p>
    <w:p w14:paraId="7B350CED" w14:textId="77777777" w:rsidR="0097734D" w:rsidRDefault="0097734D" w:rsidP="0097734D">
      <w:pPr>
        <w:pStyle w:val="SourceCode"/>
        <w:ind w:left="-284" w:right="-279"/>
      </w:pPr>
      <w:r>
        <w:tab/>
        <w:t>books[3].set(</w:t>
      </w:r>
      <w:r w:rsidRPr="0097734D">
        <w:rPr>
          <w:rStyle w:val="CNumber"/>
        </w:rPr>
        <w:t>1990</w:t>
      </w:r>
      <w:r>
        <w:t xml:space="preserve">, </w:t>
      </w:r>
      <w:r w:rsidRPr="0097734D">
        <w:rPr>
          <w:rStyle w:val="CNumber"/>
        </w:rPr>
        <w:t>9.73</w:t>
      </w:r>
      <w:r>
        <w:t>);</w:t>
      </w:r>
    </w:p>
    <w:p w14:paraId="3D3DEC97" w14:textId="77777777" w:rsidR="0097734D" w:rsidRDefault="0097734D" w:rsidP="0097734D">
      <w:pPr>
        <w:pStyle w:val="SourceCode"/>
        <w:ind w:left="-284" w:right="-279"/>
      </w:pPr>
      <w:r>
        <w:tab/>
        <w:t>books[4].set(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9780441172619LL</w:t>
      </w:r>
      <w:r>
        <w:t xml:space="preserve">);  </w:t>
      </w:r>
      <w:r>
        <w:rPr>
          <w:color w:val="008000"/>
        </w:rPr>
        <w:t>// invalid</w:t>
      </w:r>
    </w:p>
    <w:p w14:paraId="0BAA2683" w14:textId="77777777" w:rsidR="0097734D" w:rsidRDefault="0097734D" w:rsidP="0097734D">
      <w:pPr>
        <w:pStyle w:val="SourceCode"/>
        <w:ind w:left="-284" w:right="-279"/>
      </w:pPr>
      <w:r>
        <w:tab/>
        <w:t>books[4].set(</w:t>
      </w:r>
      <w:r w:rsidRPr="0097734D">
        <w:rPr>
          <w:rStyle w:val="CNumber"/>
        </w:rPr>
        <w:t>1990</w:t>
      </w:r>
      <w:r>
        <w:t xml:space="preserve">, </w:t>
      </w:r>
      <w:r w:rsidRPr="0097734D">
        <w:rPr>
          <w:rStyle w:val="CNumber"/>
        </w:rPr>
        <w:t>9.73</w:t>
      </w:r>
      <w:r>
        <w:t>);</w:t>
      </w:r>
    </w:p>
    <w:p w14:paraId="19943846" w14:textId="77777777" w:rsidR="0097734D" w:rsidRDefault="0097734D" w:rsidP="0097734D">
      <w:pPr>
        <w:pStyle w:val="SourceCode"/>
        <w:ind w:left="-284" w:right="-279"/>
      </w:pPr>
      <w:r>
        <w:tab/>
        <w:t>books[5].set(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9780441172719LL</w:t>
      </w:r>
      <w:r>
        <w:t xml:space="preserve">);  </w:t>
      </w:r>
      <w:r>
        <w:rPr>
          <w:color w:val="008000"/>
        </w:rPr>
        <w:t>// valid</w:t>
      </w:r>
    </w:p>
    <w:p w14:paraId="663F903F" w14:textId="77777777" w:rsidR="0097734D" w:rsidRDefault="0097734D" w:rsidP="0097734D">
      <w:pPr>
        <w:pStyle w:val="SourceCode"/>
        <w:ind w:left="-284" w:right="-279"/>
      </w:pPr>
      <w:r>
        <w:lastRenderedPageBreak/>
        <w:tab/>
        <w:t>books[5].set(</w:t>
      </w:r>
      <w:r w:rsidRPr="0097734D">
        <w:rPr>
          <w:rStyle w:val="CNumber"/>
        </w:rPr>
        <w:t>1990</w:t>
      </w:r>
      <w:r>
        <w:t xml:space="preserve">, </w:t>
      </w:r>
      <w:r w:rsidRPr="0097734D">
        <w:rPr>
          <w:rStyle w:val="CNumber"/>
        </w:rPr>
        <w:t>9.73</w:t>
      </w:r>
      <w:r>
        <w:t>);</w:t>
      </w:r>
    </w:p>
    <w:p w14:paraId="2F8DB148" w14:textId="0F322001" w:rsidR="0097734D" w:rsidRDefault="0097734D" w:rsidP="0097734D">
      <w:pPr>
        <w:pStyle w:val="SourceCode"/>
        <w:ind w:left="-284" w:right="-279"/>
      </w:pPr>
      <w:r>
        <w:tab/>
        <w:t>books[6].set(</w:t>
      </w:r>
      <w:r w:rsidRPr="0097734D">
        <w:rPr>
          <w:rStyle w:val="CString"/>
        </w:rPr>
        <w:t>"George"</w:t>
      </w:r>
      <w:r>
        <w:t xml:space="preserve">, </w:t>
      </w:r>
      <w:r w:rsidRPr="0097734D">
        <w:rPr>
          <w:rStyle w:val="CString"/>
        </w:rPr>
        <w:t>"Orwell"</w:t>
      </w:r>
      <w:r>
        <w:t xml:space="preserve">,  </w:t>
      </w:r>
      <w:r w:rsidRPr="0097734D">
        <w:rPr>
          <w:rStyle w:val="CString"/>
        </w:rPr>
        <w:t>"</w:t>
      </w:r>
      <w:r w:rsidR="00714899">
        <w:rPr>
          <w:rStyle w:val="CString"/>
        </w:rPr>
        <w:t>1984</w:t>
      </w:r>
      <w:r w:rsidRPr="0097734D">
        <w:rPr>
          <w:rStyle w:val="CString"/>
        </w:rPr>
        <w:t>"</w:t>
      </w:r>
      <w:r>
        <w:t xml:space="preserve">, </w:t>
      </w:r>
      <w:r w:rsidRPr="0097734D">
        <w:rPr>
          <w:rStyle w:val="CNumber"/>
        </w:rPr>
        <w:t>9780451524935LL</w:t>
      </w:r>
      <w:r>
        <w:t xml:space="preserve">);  </w:t>
      </w:r>
      <w:r>
        <w:rPr>
          <w:color w:val="008000"/>
        </w:rPr>
        <w:t>// valid</w:t>
      </w:r>
    </w:p>
    <w:p w14:paraId="69D6DC50" w14:textId="77777777" w:rsidR="0097734D" w:rsidRDefault="0097734D" w:rsidP="0097734D">
      <w:pPr>
        <w:pStyle w:val="SourceCode"/>
        <w:ind w:left="-284" w:right="-279"/>
      </w:pPr>
      <w:r>
        <w:tab/>
        <w:t>books[6].set(</w:t>
      </w:r>
      <w:r w:rsidRPr="0097734D">
        <w:rPr>
          <w:rStyle w:val="CNumber"/>
        </w:rPr>
        <w:t>1950</w:t>
      </w:r>
      <w:r>
        <w:t xml:space="preserve">, </w:t>
      </w:r>
      <w:r w:rsidRPr="0097734D">
        <w:rPr>
          <w:rStyle w:val="CNumber"/>
        </w:rPr>
        <w:t>6</w:t>
      </w:r>
      <w:r>
        <w:t>);</w:t>
      </w:r>
    </w:p>
    <w:p w14:paraId="72CEDC00" w14:textId="77777777" w:rsidR="0097734D" w:rsidRDefault="0097734D" w:rsidP="0097734D">
      <w:pPr>
        <w:pStyle w:val="SourceCode"/>
        <w:ind w:left="-284" w:right="-279"/>
      </w:pPr>
      <w:r>
        <w:tab/>
        <w:t>books[7].set(</w:t>
      </w:r>
      <w:r w:rsidRPr="0097734D">
        <w:rPr>
          <w:rStyle w:val="CString"/>
        </w:rPr>
        <w:t>"Jane"</w:t>
      </w:r>
      <w:r>
        <w:t xml:space="preserve">,   </w:t>
      </w:r>
      <w:r w:rsidRPr="0097734D">
        <w:rPr>
          <w:rStyle w:val="CString"/>
        </w:rPr>
        <w:t>"Austen"</w:t>
      </w:r>
      <w:r>
        <w:t xml:space="preserve">,  </w:t>
      </w:r>
      <w:r w:rsidRPr="0097734D">
        <w:rPr>
          <w:rStyle w:val="CString"/>
        </w:rPr>
        <w:t>"Pride and Prejudice"</w:t>
      </w:r>
      <w:r>
        <w:t xml:space="preserve">, </w:t>
      </w:r>
      <w:r w:rsidRPr="0097734D">
        <w:rPr>
          <w:rStyle w:val="CNumber"/>
        </w:rPr>
        <w:t>9780199535569LL</w:t>
      </w:r>
      <w:r>
        <w:t xml:space="preserve">);  </w:t>
      </w:r>
      <w:r>
        <w:rPr>
          <w:color w:val="008000"/>
        </w:rPr>
        <w:t>// valid</w:t>
      </w:r>
    </w:p>
    <w:p w14:paraId="04DADE45" w14:textId="77777777" w:rsidR="0097734D" w:rsidRDefault="0097734D" w:rsidP="0097734D">
      <w:pPr>
        <w:pStyle w:val="SourceCode"/>
        <w:ind w:left="-284" w:right="-279"/>
      </w:pPr>
      <w:r>
        <w:tab/>
        <w:t>books[7].set(</w:t>
      </w:r>
      <w:r w:rsidRPr="0097734D">
        <w:rPr>
          <w:rStyle w:val="CNumber"/>
        </w:rPr>
        <w:t>2008</w:t>
      </w:r>
      <w:r>
        <w:t xml:space="preserve">, </w:t>
      </w:r>
      <w:r w:rsidRPr="0097734D">
        <w:rPr>
          <w:rStyle w:val="CNumber"/>
        </w:rPr>
        <w:t>6.1</w:t>
      </w:r>
      <w:r>
        <w:t>);</w:t>
      </w:r>
    </w:p>
    <w:p w14:paraId="5B8DB0B1" w14:textId="77777777" w:rsidR="0097734D" w:rsidRDefault="0097734D" w:rsidP="0097734D">
      <w:pPr>
        <w:pStyle w:val="SourceCode"/>
        <w:ind w:left="-284" w:right="-279"/>
      </w:pPr>
      <w:r>
        <w:tab/>
        <w:t>books[8].set(</w:t>
      </w:r>
      <w:r w:rsidRPr="0097734D">
        <w:rPr>
          <w:rStyle w:val="CString"/>
        </w:rPr>
        <w:t>"J.R.R."</w:t>
      </w:r>
      <w:r>
        <w:t xml:space="preserve">, </w:t>
      </w:r>
      <w:r w:rsidRPr="0097734D">
        <w:rPr>
          <w:rStyle w:val="CString"/>
        </w:rPr>
        <w:t>"Tolkien"</w:t>
      </w:r>
      <w:r>
        <w:t xml:space="preserve">, </w:t>
      </w:r>
      <w:r w:rsidRPr="0097734D">
        <w:rPr>
          <w:rStyle w:val="CString"/>
        </w:rPr>
        <w:t>"The Lord of the Rings"</w:t>
      </w:r>
      <w:r>
        <w:t xml:space="preserve">, </w:t>
      </w:r>
      <w:r w:rsidRPr="0097734D">
        <w:rPr>
          <w:rStyle w:val="CNumber"/>
        </w:rPr>
        <w:t>9780544003415LL</w:t>
      </w:r>
      <w:r>
        <w:t xml:space="preserve">);  </w:t>
      </w:r>
      <w:r>
        <w:rPr>
          <w:color w:val="008000"/>
        </w:rPr>
        <w:t>// valid</w:t>
      </w:r>
    </w:p>
    <w:p w14:paraId="65C055E8" w14:textId="77777777" w:rsidR="0097734D" w:rsidRDefault="0097734D" w:rsidP="0097734D">
      <w:pPr>
        <w:pStyle w:val="SourceCode"/>
        <w:ind w:left="-284" w:right="-279"/>
      </w:pPr>
      <w:r>
        <w:tab/>
        <w:t>books[8].set(</w:t>
      </w:r>
      <w:r w:rsidRPr="0097734D">
        <w:rPr>
          <w:rStyle w:val="CNumber"/>
        </w:rPr>
        <w:t>2012</w:t>
      </w:r>
      <w:r>
        <w:t xml:space="preserve">, </w:t>
      </w:r>
      <w:r w:rsidRPr="0097734D">
        <w:rPr>
          <w:rStyle w:val="CNumber"/>
        </w:rPr>
        <w:t>12.8</w:t>
      </w:r>
      <w:r>
        <w:t>);</w:t>
      </w:r>
    </w:p>
    <w:p w14:paraId="1EAC9CCB" w14:textId="77777777" w:rsidR="0097734D" w:rsidRDefault="0097734D" w:rsidP="0097734D">
      <w:pPr>
        <w:pStyle w:val="SourceCode"/>
        <w:ind w:left="-284" w:right="-279"/>
      </w:pPr>
      <w:r>
        <w:tab/>
        <w:t>books[9].set(</w:t>
      </w:r>
      <w:r w:rsidRPr="0097734D">
        <w:rPr>
          <w:rStyle w:val="CString"/>
        </w:rPr>
        <w:t>"Harper"</w:t>
      </w:r>
      <w:r>
        <w:t xml:space="preserve">, </w:t>
      </w:r>
      <w:r w:rsidRPr="0097734D">
        <w:rPr>
          <w:rStyle w:val="CString"/>
        </w:rPr>
        <w:t>"Lee"</w:t>
      </w:r>
      <w:r>
        <w:t xml:space="preserve">,     </w:t>
      </w:r>
      <w:r w:rsidRPr="0097734D">
        <w:rPr>
          <w:rStyle w:val="CString"/>
        </w:rPr>
        <w:t>"To Kill a Mockingbird"</w:t>
      </w:r>
      <w:r>
        <w:t xml:space="preserve">, </w:t>
      </w:r>
      <w:r w:rsidRPr="0097734D">
        <w:rPr>
          <w:rStyle w:val="CNumber"/>
        </w:rPr>
        <w:t>9780446310789LL</w:t>
      </w:r>
      <w:r>
        <w:t xml:space="preserve">);  </w:t>
      </w:r>
      <w:r>
        <w:rPr>
          <w:color w:val="008000"/>
        </w:rPr>
        <w:t>// valid</w:t>
      </w:r>
    </w:p>
    <w:p w14:paraId="5F07E6B8" w14:textId="77777777" w:rsidR="0097734D" w:rsidRDefault="0097734D" w:rsidP="0097734D">
      <w:pPr>
        <w:pStyle w:val="SourceCode"/>
        <w:ind w:left="-284" w:right="-279"/>
      </w:pPr>
      <w:r>
        <w:tab/>
        <w:t>books[9].set(</w:t>
      </w:r>
      <w:r w:rsidRPr="0097734D">
        <w:rPr>
          <w:rStyle w:val="CNumber"/>
        </w:rPr>
        <w:t>1988</w:t>
      </w:r>
      <w:r>
        <w:t xml:space="preserve">, </w:t>
      </w:r>
      <w:r w:rsidRPr="0097734D">
        <w:rPr>
          <w:rStyle w:val="CNumber"/>
        </w:rPr>
        <w:t>10.99</w:t>
      </w:r>
      <w:r>
        <w:t>);</w:t>
      </w:r>
    </w:p>
    <w:p w14:paraId="4D2B0BEA" w14:textId="77777777" w:rsidR="0097734D" w:rsidRDefault="0097734D" w:rsidP="0097734D">
      <w:pPr>
        <w:pStyle w:val="SourceCode"/>
        <w:ind w:left="-284" w:right="-279"/>
      </w:pPr>
    </w:p>
    <w:p w14:paraId="0774FF81"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"Displaying the library as a list:"</w:t>
      </w:r>
      <w:r>
        <w:t xml:space="preserve"> </w:t>
      </w:r>
      <w:r>
        <w:rPr>
          <w:color w:val="008080"/>
        </w:rPr>
        <w:t>&lt;&lt;</w:t>
      </w:r>
      <w:r>
        <w:t xml:space="preserve"> endl;</w:t>
      </w:r>
    </w:p>
    <w:p w14:paraId="2E7AB621"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r>
        <w:t xml:space="preserve"> </w:t>
      </w:r>
      <w:r>
        <w:rPr>
          <w:color w:val="008080"/>
        </w:rPr>
        <w:t>&lt;&lt;</w:t>
      </w:r>
      <w:r>
        <w:t xml:space="preserve"> endl;</w:t>
      </w:r>
    </w:p>
    <w:p w14:paraId="34A9E7A8" w14:textId="77777777" w:rsidR="0097734D" w:rsidRDefault="0097734D" w:rsidP="0097734D">
      <w:pPr>
        <w:pStyle w:val="SourceCode"/>
        <w:ind w:left="-284" w:right="-279"/>
      </w:pPr>
      <w:r>
        <w:tab/>
      </w:r>
      <w:r>
        <w:rPr>
          <w:color w:val="0000FF"/>
        </w:rPr>
        <w:t>for</w:t>
      </w:r>
      <w:r>
        <w:t xml:space="preserve"> (</w:t>
      </w:r>
      <w:r>
        <w:rPr>
          <w:color w:val="0000FF"/>
        </w:rPr>
        <w:t>int</w:t>
      </w:r>
      <w:r>
        <w:t xml:space="preserve"> i = </w:t>
      </w:r>
      <w:r w:rsidRPr="0097734D">
        <w:rPr>
          <w:rStyle w:val="CNumber"/>
        </w:rPr>
        <w:t>0</w:t>
      </w:r>
      <w:r>
        <w:t xml:space="preserve">; i &lt; </w:t>
      </w:r>
      <w:r w:rsidRPr="0097734D">
        <w:rPr>
          <w:rStyle w:val="CNumber"/>
        </w:rPr>
        <w:t>10</w:t>
      </w:r>
      <w:r>
        <w:t>; ++i)</w:t>
      </w:r>
    </w:p>
    <w:p w14:paraId="7528DF6F" w14:textId="77777777" w:rsidR="0097734D" w:rsidRDefault="0097734D" w:rsidP="0097734D">
      <w:pPr>
        <w:pStyle w:val="SourceCode"/>
        <w:ind w:left="-284" w:right="-279"/>
      </w:pPr>
      <w:r>
        <w:tab/>
        <w:t>{</w:t>
      </w:r>
    </w:p>
    <w:p w14:paraId="3C10A980" w14:textId="77777777" w:rsidR="0097734D" w:rsidRDefault="0097734D" w:rsidP="0097734D">
      <w:pPr>
        <w:pStyle w:val="SourceCode"/>
        <w:ind w:left="-284" w:right="-279"/>
      </w:pPr>
      <w:r>
        <w:tab/>
      </w:r>
      <w:r>
        <w:tab/>
      </w:r>
      <w:r>
        <w:rPr>
          <w:color w:val="0000FF"/>
        </w:rPr>
        <w:t>if</w:t>
      </w:r>
      <w:r>
        <w:t xml:space="preserve"> (books[i].isEmpty() == </w:t>
      </w:r>
      <w:r>
        <w:rPr>
          <w:color w:val="0000FF"/>
        </w:rPr>
        <w:t>false</w:t>
      </w:r>
      <w:r>
        <w:t>)</w:t>
      </w:r>
    </w:p>
    <w:p w14:paraId="664356DC" w14:textId="77777777" w:rsidR="0097734D" w:rsidRDefault="0097734D" w:rsidP="0097734D">
      <w:pPr>
        <w:pStyle w:val="SourceCode"/>
        <w:ind w:left="-284" w:right="-279"/>
      </w:pPr>
      <w:r>
        <w:tab/>
      </w:r>
      <w:r>
        <w:tab/>
      </w:r>
      <w:r>
        <w:tab/>
        <w:t xml:space="preserve">cout </w:t>
      </w:r>
      <w:r>
        <w:rPr>
          <w:color w:val="008080"/>
        </w:rPr>
        <w:t>&lt;&lt;</w:t>
      </w:r>
      <w:r>
        <w:t xml:space="preserve"> endl;</w:t>
      </w:r>
    </w:p>
    <w:p w14:paraId="40681B13" w14:textId="77777777" w:rsidR="0097734D" w:rsidRDefault="0097734D" w:rsidP="0097734D">
      <w:pPr>
        <w:pStyle w:val="SourceCode"/>
        <w:ind w:left="-284" w:right="-279"/>
      </w:pPr>
      <w:r>
        <w:tab/>
      </w:r>
      <w:r>
        <w:tab/>
        <w:t>books[i].display();</w:t>
      </w:r>
    </w:p>
    <w:p w14:paraId="74E389FB" w14:textId="77777777" w:rsidR="0097734D" w:rsidRDefault="0097734D" w:rsidP="0097734D">
      <w:pPr>
        <w:pStyle w:val="SourceCode"/>
        <w:ind w:left="-284" w:right="-279"/>
      </w:pPr>
      <w:r>
        <w:tab/>
        <w:t>}</w:t>
      </w:r>
    </w:p>
    <w:p w14:paraId="58315978" w14:textId="77777777" w:rsidR="0097734D" w:rsidRDefault="0097734D" w:rsidP="0097734D">
      <w:pPr>
        <w:pStyle w:val="SourceCode"/>
        <w:ind w:left="-284" w:right="-279"/>
      </w:pPr>
      <w:r>
        <w:tab/>
        <w:t xml:space="preserve">cout </w:t>
      </w:r>
      <w:r>
        <w:rPr>
          <w:color w:val="008080"/>
        </w:rPr>
        <w:t>&lt;&lt;</w:t>
      </w:r>
      <w:r>
        <w:t xml:space="preserve"> endl </w:t>
      </w:r>
      <w:r>
        <w:rPr>
          <w:color w:val="008080"/>
        </w:rPr>
        <w:t>&lt;&lt;</w:t>
      </w:r>
      <w:r>
        <w:t xml:space="preserve"> endl;</w:t>
      </w:r>
    </w:p>
    <w:p w14:paraId="78423106" w14:textId="77777777" w:rsidR="0097734D" w:rsidRDefault="0097734D" w:rsidP="0097734D">
      <w:pPr>
        <w:pStyle w:val="SourceCode"/>
        <w:ind w:left="-284" w:right="-279"/>
      </w:pPr>
    </w:p>
    <w:p w14:paraId="1E5FAA9E"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"Displaying the library as a table:"</w:t>
      </w:r>
      <w:r>
        <w:t xml:space="preserve"> </w:t>
      </w:r>
      <w:r>
        <w:rPr>
          <w:color w:val="008080"/>
        </w:rPr>
        <w:t>&lt;&lt;</w:t>
      </w:r>
      <w:r>
        <w:t xml:space="preserve"> endl;</w:t>
      </w:r>
    </w:p>
    <w:p w14:paraId="5721378E"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p>
    <w:p w14:paraId="305D195B" w14:textId="77777777" w:rsidR="0097734D" w:rsidRDefault="0097734D" w:rsidP="0097734D">
      <w:pPr>
        <w:pStyle w:val="SourceCode"/>
        <w:ind w:left="-284" w:right="-279"/>
      </w:pPr>
      <w:r>
        <w:tab/>
        <w:t xml:space="preserve">     </w:t>
      </w:r>
      <w:r>
        <w:rPr>
          <w:color w:val="008080"/>
        </w:rPr>
        <w:t>&lt;&lt;</w:t>
      </w:r>
      <w:r>
        <w:t xml:space="preserve"> </w:t>
      </w:r>
      <w:r w:rsidRPr="0097734D">
        <w:rPr>
          <w:rStyle w:val="CString"/>
        </w:rPr>
        <w:t>"-----------------------------------------------"</w:t>
      </w:r>
      <w:r>
        <w:t xml:space="preserve"> </w:t>
      </w:r>
      <w:r>
        <w:rPr>
          <w:color w:val="008080"/>
        </w:rPr>
        <w:t>&lt;&lt;</w:t>
      </w:r>
      <w:r>
        <w:t xml:space="preserve"> endl;</w:t>
      </w:r>
    </w:p>
    <w:p w14:paraId="7EA27891" w14:textId="77777777" w:rsidR="0097734D" w:rsidRDefault="0097734D" w:rsidP="0097734D">
      <w:pPr>
        <w:pStyle w:val="SourceCode"/>
        <w:ind w:left="-284" w:right="-279"/>
      </w:pPr>
      <w:r>
        <w:tab/>
      </w:r>
      <w:r>
        <w:rPr>
          <w:color w:val="0000FF"/>
        </w:rPr>
        <w:t>for</w:t>
      </w:r>
      <w:r>
        <w:t xml:space="preserve"> (</w:t>
      </w:r>
      <w:r>
        <w:rPr>
          <w:color w:val="0000FF"/>
        </w:rPr>
        <w:t>int</w:t>
      </w:r>
      <w:r>
        <w:t xml:space="preserve"> i = </w:t>
      </w:r>
      <w:r w:rsidRPr="0097734D">
        <w:rPr>
          <w:rStyle w:val="CNumber"/>
        </w:rPr>
        <w:t>0</w:t>
      </w:r>
      <w:r>
        <w:t xml:space="preserve">; i &lt; </w:t>
      </w:r>
      <w:r w:rsidRPr="0097734D">
        <w:rPr>
          <w:rStyle w:val="CNumber"/>
        </w:rPr>
        <w:t>10</w:t>
      </w:r>
      <w:r>
        <w:t>; ++i)</w:t>
      </w:r>
    </w:p>
    <w:p w14:paraId="39F861F0" w14:textId="77777777" w:rsidR="0097734D" w:rsidRDefault="0097734D" w:rsidP="0097734D">
      <w:pPr>
        <w:pStyle w:val="SourceCode"/>
        <w:ind w:left="-284" w:right="-279"/>
      </w:pPr>
      <w:r>
        <w:tab/>
        <w:t>{</w:t>
      </w:r>
    </w:p>
    <w:p w14:paraId="08D2196B" w14:textId="77777777" w:rsidR="0097734D" w:rsidRDefault="0097734D" w:rsidP="0097734D">
      <w:pPr>
        <w:pStyle w:val="SourceCode"/>
        <w:ind w:left="-284" w:right="-279"/>
      </w:pPr>
      <w:r>
        <w:tab/>
      </w:r>
      <w:r>
        <w:tab/>
        <w:t>books[i].display(</w:t>
      </w:r>
      <w:r>
        <w:rPr>
          <w:color w:val="0000FF"/>
        </w:rPr>
        <w:t>true</w:t>
      </w:r>
      <w:r>
        <w:t>);</w:t>
      </w:r>
    </w:p>
    <w:p w14:paraId="7F25E08E" w14:textId="77777777" w:rsidR="0097734D" w:rsidRDefault="0097734D" w:rsidP="0097734D">
      <w:pPr>
        <w:pStyle w:val="SourceCode"/>
        <w:ind w:left="-284" w:right="-279"/>
      </w:pPr>
      <w:r>
        <w:tab/>
        <w:t>}</w:t>
      </w:r>
    </w:p>
    <w:p w14:paraId="6B249AC0"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p>
    <w:p w14:paraId="765198A1" w14:textId="77777777" w:rsidR="0097734D" w:rsidRDefault="0097734D" w:rsidP="0097734D">
      <w:pPr>
        <w:pStyle w:val="SourceCode"/>
        <w:ind w:left="-284" w:right="-279"/>
      </w:pPr>
      <w:r>
        <w:tab/>
        <w:t xml:space="preserve">     </w:t>
      </w:r>
      <w:r>
        <w:rPr>
          <w:color w:val="008080"/>
        </w:rPr>
        <w:t>&lt;&lt;</w:t>
      </w:r>
      <w:r>
        <w:t xml:space="preserve"> </w:t>
      </w:r>
      <w:r w:rsidRPr="0097734D">
        <w:rPr>
          <w:rStyle w:val="CString"/>
        </w:rPr>
        <w:t>"-----------------------------------------------"</w:t>
      </w:r>
      <w:r>
        <w:t xml:space="preserve"> </w:t>
      </w:r>
      <w:r>
        <w:rPr>
          <w:color w:val="008080"/>
        </w:rPr>
        <w:t>&lt;&lt;</w:t>
      </w:r>
      <w:r>
        <w:t xml:space="preserve"> endl;</w:t>
      </w:r>
    </w:p>
    <w:p w14:paraId="33595372" w14:textId="77777777" w:rsidR="0097734D" w:rsidRDefault="0097734D" w:rsidP="0097734D">
      <w:pPr>
        <w:pStyle w:val="SourceCode"/>
        <w:ind w:left="-284" w:right="-279"/>
      </w:pPr>
    </w:p>
    <w:p w14:paraId="04E3191B" w14:textId="77777777" w:rsidR="0097734D" w:rsidRDefault="0097734D" w:rsidP="0097734D">
      <w:pPr>
        <w:pStyle w:val="SourceCode"/>
        <w:ind w:left="-284" w:right="-279"/>
      </w:pPr>
      <w:r>
        <w:tab/>
      </w:r>
      <w:r>
        <w:rPr>
          <w:color w:val="0000FF"/>
        </w:rPr>
        <w:t>return</w:t>
      </w:r>
      <w:r>
        <w:t xml:space="preserve"> </w:t>
      </w:r>
      <w:r w:rsidRPr="0097734D">
        <w:rPr>
          <w:rStyle w:val="CNumber"/>
        </w:rPr>
        <w:t>0</w:t>
      </w:r>
      <w:r>
        <w:t>;</w:t>
      </w:r>
    </w:p>
    <w:p w14:paraId="1746C860" w14:textId="77777777" w:rsidR="00B02A70" w:rsidRPr="00B02A70" w:rsidRDefault="0097734D" w:rsidP="0097734D">
      <w:pPr>
        <w:pStyle w:val="SourceCode"/>
        <w:ind w:left="-284" w:right="-279"/>
      </w:pPr>
      <w:r>
        <w:t>}</w:t>
      </w:r>
    </w:p>
    <w:p w14:paraId="1181BAC2" w14:textId="77777777" w:rsidR="00B02A70" w:rsidRPr="00B02A70" w:rsidRDefault="00B02A70" w:rsidP="00205039">
      <w:pPr>
        <w:pStyle w:val="2"/>
      </w:pPr>
      <w:r w:rsidRPr="00B02A70">
        <w:t xml:space="preserve">At-Home </w:t>
      </w:r>
      <w:r w:rsidR="00BB12E2">
        <w:t xml:space="preserve">Expected </w:t>
      </w:r>
      <w:r w:rsidRPr="00B02A70">
        <w:t>Output</w:t>
      </w:r>
    </w:p>
    <w:p w14:paraId="38E65A9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Book Management App</w:t>
      </w:r>
    </w:p>
    <w:p w14:paraId="782D98C8" w14:textId="77777777" w:rsid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w:t>
      </w:r>
    </w:p>
    <w:p w14:paraId="084B39A1" w14:textId="77777777" w:rsidR="001C01BF" w:rsidRDefault="001C01BF"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48EE8A76"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Checking the constants:</w:t>
      </w:r>
    </w:p>
    <w:p w14:paraId="0242BAD2"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w:t>
      </w:r>
    </w:p>
    <w:p w14:paraId="5505B79F"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max_title_size = 32</w:t>
      </w:r>
    </w:p>
    <w:p w14:paraId="5762247B"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max_name_size = 16</w:t>
      </w:r>
    </w:p>
    <w:p w14:paraId="6B1E6BBB"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min_isbn_value = 1000000000000</w:t>
      </w:r>
    </w:p>
    <w:p w14:paraId="0917D81A" w14:textId="77777777" w:rsid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max_isbn_value = 9999999999999</w:t>
      </w:r>
    </w:p>
    <w:p w14:paraId="72CA17F6" w14:textId="77777777" w:rsidR="001C01BF" w:rsidRPr="003356DD"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p>
    <w:p w14:paraId="4E06334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Displaying the library as a list:</w:t>
      </w:r>
    </w:p>
    <w:p w14:paraId="5EE8F3E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w:t>
      </w:r>
    </w:p>
    <w:p w14:paraId="29E16345"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46AA280E"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08CF80B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1B88FDD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717DE389"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058EE9D9"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56ADCCA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Herbert, Frank</w:t>
      </w:r>
    </w:p>
    <w:p w14:paraId="6491CE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Dune</w:t>
      </w:r>
    </w:p>
    <w:p w14:paraId="489BCF2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lastRenderedPageBreak/>
        <w:t>ISBN-13: 9780441172719</w:t>
      </w:r>
    </w:p>
    <w:p w14:paraId="1C67B92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1990</w:t>
      </w:r>
    </w:p>
    <w:p w14:paraId="5236014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9.73</w:t>
      </w:r>
    </w:p>
    <w:p w14:paraId="7CDBD5E8"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8AA32A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Orwell, George</w:t>
      </w:r>
    </w:p>
    <w:p w14:paraId="5466C108"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1984</w:t>
      </w:r>
    </w:p>
    <w:p w14:paraId="050833DD"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9780451524935</w:t>
      </w:r>
    </w:p>
    <w:p w14:paraId="26BA649A"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1950</w:t>
      </w:r>
    </w:p>
    <w:p w14:paraId="57B22E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6</w:t>
      </w:r>
    </w:p>
    <w:p w14:paraId="699E8FB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02FBCF7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Austen, Jane</w:t>
      </w:r>
    </w:p>
    <w:p w14:paraId="1152273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Pride and Prejudice</w:t>
      </w:r>
    </w:p>
    <w:p w14:paraId="17B6A0C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9780199535569</w:t>
      </w:r>
    </w:p>
    <w:p w14:paraId="5441D2B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2008</w:t>
      </w:r>
    </w:p>
    <w:p w14:paraId="7C3CD48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6.1</w:t>
      </w:r>
    </w:p>
    <w:p w14:paraId="44B2EF8D"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F9CD54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Tolkien, J.R.R.</w:t>
      </w:r>
    </w:p>
    <w:p w14:paraId="5EAE011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The Lord of the Rings</w:t>
      </w:r>
    </w:p>
    <w:p w14:paraId="546BDCF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9780544003415</w:t>
      </w:r>
    </w:p>
    <w:p w14:paraId="4907D56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2012</w:t>
      </w:r>
    </w:p>
    <w:p w14:paraId="4C91BD2F"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12.8</w:t>
      </w:r>
    </w:p>
    <w:p w14:paraId="0E1390D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FA836A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Lee, Harper</w:t>
      </w:r>
    </w:p>
    <w:p w14:paraId="1344DD5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To Kill a Mockingbird</w:t>
      </w:r>
    </w:p>
    <w:p w14:paraId="53EC09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9780446310789</w:t>
      </w:r>
    </w:p>
    <w:p w14:paraId="2125202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1988</w:t>
      </w:r>
    </w:p>
    <w:p w14:paraId="284E5FFE"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10.99</w:t>
      </w:r>
    </w:p>
    <w:p w14:paraId="61C54A1F"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68B95F9A"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2A9576B5"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Displaying the library as a table:</w:t>
      </w:r>
    </w:p>
    <w:p w14:paraId="42F7B67A"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w:t>
      </w:r>
    </w:p>
    <w:p w14:paraId="34202D0E"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516D378B"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65F8B7F2"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11B5A0B3"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7FE2A813"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3556D1D2"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Herbert|           Frank|Dune                            |9780441172719|1990|  9.73|</w:t>
      </w:r>
    </w:p>
    <w:p w14:paraId="5EBC34F0"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Orwell|          George|1984                            |9780451524935|1950|  6.00|</w:t>
      </w:r>
    </w:p>
    <w:p w14:paraId="7547B83F"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Austen|            Jane|Pride and Prejudice             |9780199535569|2008|  6.10|</w:t>
      </w:r>
    </w:p>
    <w:p w14:paraId="5B7439A7"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Tolkien|          J.R.R.|The Lord of the Rings           |9780544003415|2012| 12.80|</w:t>
      </w:r>
    </w:p>
    <w:p w14:paraId="14D4A3BF"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Lee|          Harper|To Kill a Mockingbird           |9780446310789|1988| 10.99|</w:t>
      </w:r>
    </w:p>
    <w:p w14:paraId="3C9A9554" w14:textId="77777777" w:rsidR="003356D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w:t>
      </w:r>
    </w:p>
    <w:p w14:paraId="115F812C" w14:textId="77777777" w:rsidR="001856E6" w:rsidRPr="00745096" w:rsidRDefault="001856E6" w:rsidP="00205039">
      <w:pPr>
        <w:pStyle w:val="2"/>
      </w:pPr>
      <w:r w:rsidRPr="00745096">
        <w:t xml:space="preserve">Reflection (40%) </w:t>
      </w:r>
    </w:p>
    <w:p w14:paraId="1D82AE43" w14:textId="77777777" w:rsidR="00EA732C" w:rsidRDefault="00EA732C" w:rsidP="00EA732C">
      <w:r w:rsidRPr="00F353F1">
        <w:rPr>
          <w:lang w:val="en-CA" w:eastAsia="en-CA"/>
        </w:rPr>
        <w:t xml:space="preserve">Study your final solution, reread the related parts of the course notes, and make sure that you have understood the concepts covered by this workshop. </w:t>
      </w:r>
      <w:r w:rsidRPr="00F353F1">
        <w:rPr>
          <w:b/>
          <w:lang w:val="en-CA" w:eastAsia="en-CA"/>
        </w:rPr>
        <w:t>This should take no less than 30 minutes of your time.</w:t>
      </w:r>
    </w:p>
    <w:p w14:paraId="17EB3DAB" w14:textId="395A2660" w:rsidR="002E1E72" w:rsidRDefault="00EA732C" w:rsidP="00EA732C">
      <w:pPr>
        <w:rPr>
          <w:rFonts w:cstheme="minorHAnsi"/>
        </w:rPr>
      </w:pPr>
      <w:r>
        <w:t xml:space="preserve">Create a file named </w:t>
      </w:r>
      <w:r w:rsidRPr="00956DDC">
        <w:rPr>
          <w:rStyle w:val="InlineCode"/>
        </w:rPr>
        <w:t>reflect.txt</w:t>
      </w:r>
      <w:r>
        <w:t xml:space="preserve"> that contains your </w:t>
      </w:r>
      <w:r w:rsidRPr="00EA732C">
        <w:rPr>
          <w:b/>
          <w:color w:val="FF0000"/>
        </w:rPr>
        <w:t xml:space="preserve">detailed description of the topics that you have learned </w:t>
      </w:r>
      <w:r>
        <w:t xml:space="preserve">in completing this workshop and mention any issues that caused you difficulty. </w:t>
      </w:r>
      <w:r w:rsidRPr="00F353F1">
        <w:rPr>
          <w:lang w:val="en-CA" w:eastAsia="en-CA"/>
        </w:rPr>
        <w:t>Include in your explanation</w:t>
      </w:r>
      <w:r>
        <w:rPr>
          <w:lang w:val="en-CA" w:eastAsia="en-CA"/>
        </w:rPr>
        <w:t>—</w:t>
      </w:r>
      <w:r w:rsidRPr="00EA732C">
        <w:rPr>
          <w:b/>
          <w:color w:val="FF0000"/>
          <w:lang w:val="en-CA" w:eastAsia="en-CA"/>
        </w:rPr>
        <w:t>but do not limit it to</w:t>
      </w:r>
      <w:r>
        <w:rPr>
          <w:lang w:val="en-CA" w:eastAsia="en-CA"/>
        </w:rPr>
        <w:t>—the following points</w:t>
      </w:r>
      <w:r w:rsidRPr="00F353F1">
        <w:rPr>
          <w:lang w:val="en-CA" w:eastAsia="en-CA"/>
        </w:rPr>
        <w:t>:</w:t>
      </w:r>
    </w:p>
    <w:p w14:paraId="36A983F1" w14:textId="77777777" w:rsidR="00261E9A" w:rsidRPr="00261E9A" w:rsidRDefault="00A5394B" w:rsidP="00261E9A">
      <w:pPr>
        <w:pStyle w:val="aa"/>
        <w:numPr>
          <w:ilvl w:val="0"/>
          <w:numId w:val="29"/>
        </w:numPr>
        <w:spacing w:after="100" w:afterAutospacing="1"/>
        <w:rPr>
          <w:rFonts w:cstheme="minorHAnsi"/>
        </w:rPr>
      </w:pPr>
      <w:r>
        <w:rPr>
          <w:rFonts w:cstheme="minorHAnsi"/>
        </w:rPr>
        <w:lastRenderedPageBreak/>
        <w:t>What type have you selected for ISBN? Explain your reasoning.</w:t>
      </w:r>
    </w:p>
    <w:p w14:paraId="20377E95" w14:textId="26B4DD96" w:rsidR="002E1E72" w:rsidRDefault="00F2672E" w:rsidP="00261E9A">
      <w:pPr>
        <w:pStyle w:val="aa"/>
        <w:numPr>
          <w:ilvl w:val="0"/>
          <w:numId w:val="29"/>
        </w:numPr>
        <w:spacing w:after="100" w:afterAutospacing="1"/>
        <w:rPr>
          <w:rFonts w:cstheme="minorHAnsi"/>
        </w:rPr>
      </w:pPr>
      <w:r>
        <w:rPr>
          <w:rFonts w:cstheme="minorHAnsi"/>
        </w:rPr>
        <w:t xml:space="preserve">For the </w:t>
      </w:r>
      <w:r w:rsidRPr="00F2672E">
        <w:rPr>
          <w:rFonts w:cstheme="minorHAnsi"/>
          <w:i/>
        </w:rPr>
        <w:t>at-home</w:t>
      </w:r>
      <w:r>
        <w:rPr>
          <w:rFonts w:cstheme="minorHAnsi"/>
        </w:rPr>
        <w:t xml:space="preserve"> portion you had to change the logic that validates an ISBN. How would you design your class in such a way that if a new update to the validation logic is necessary, you don’t have to change anything in the function </w:t>
      </w:r>
      <w:r w:rsidRPr="00F2672E">
        <w:rPr>
          <w:rStyle w:val="InlineCode"/>
        </w:rPr>
        <w:t>Book::set(...)</w:t>
      </w:r>
      <w:r>
        <w:rPr>
          <w:rFonts w:cstheme="minorHAnsi"/>
        </w:rPr>
        <w:t>?</w:t>
      </w:r>
    </w:p>
    <w:p w14:paraId="7225E675" w14:textId="77777777" w:rsidR="00745096" w:rsidRPr="00745096" w:rsidRDefault="00BB12E2" w:rsidP="00205039">
      <w:pPr>
        <w:pStyle w:val="3"/>
      </w:pPr>
      <w:r>
        <w:t>Quiz Reflection</w:t>
      </w:r>
    </w:p>
    <w:p w14:paraId="330708C5" w14:textId="77777777" w:rsidR="00745096" w:rsidRPr="00160152" w:rsidRDefault="00745096" w:rsidP="00745096">
      <w:pPr>
        <w:rPr>
          <w:lang w:val="en-CA" w:eastAsia="en-CA"/>
        </w:rPr>
      </w:pPr>
      <w:r w:rsidRPr="00160152">
        <w:rPr>
          <w:lang w:val="en-CA" w:eastAsia="en-CA"/>
        </w:rPr>
        <w:t xml:space="preserve">Add a </w:t>
      </w:r>
      <w:r w:rsidRPr="00947501">
        <w:rPr>
          <w:rFonts w:eastAsia="Times New Roman" w:cstheme="minorHAnsi"/>
          <w:color w:val="000000"/>
        </w:rPr>
        <w:t>section</w:t>
      </w:r>
      <w:r w:rsidRPr="00160152">
        <w:rPr>
          <w:lang w:val="en-CA" w:eastAsia="en-CA"/>
        </w:rPr>
        <w:t xml:space="preserve"> to </w:t>
      </w:r>
      <w:r w:rsidRPr="00E57C58">
        <w:rPr>
          <w:rStyle w:val="InlineCode"/>
        </w:rPr>
        <w:t>reflect.txt</w:t>
      </w:r>
      <w:r w:rsidRPr="00160152">
        <w:rPr>
          <w:lang w:val="en-CA" w:eastAsia="en-CA"/>
        </w:rPr>
        <w:t xml:space="preserve"> called </w:t>
      </w:r>
      <w:r w:rsidRPr="00160152">
        <w:rPr>
          <w:color w:val="FF0000"/>
          <w:lang w:val="en-CA" w:eastAsia="en-CA"/>
        </w:rPr>
        <w:t>Quiz X Reflection</w:t>
      </w:r>
      <w:r>
        <w:rPr>
          <w:lang w:val="en-CA" w:eastAsia="en-CA"/>
        </w:rPr>
        <w:t xml:space="preserve">. </w:t>
      </w:r>
      <w:r w:rsidRPr="00947501">
        <w:rPr>
          <w:rFonts w:eastAsia="Times New Roman" w:cstheme="minorHAnsi"/>
          <w:color w:val="000000"/>
        </w:rPr>
        <w:t>Replace</w:t>
      </w:r>
      <w:r w:rsidRPr="00160152">
        <w:rPr>
          <w:lang w:val="en-CA" w:eastAsia="en-CA"/>
        </w:rPr>
        <w:t xml:space="preserve"> the </w:t>
      </w:r>
      <w:r w:rsidRPr="00160152">
        <w:rPr>
          <w:color w:val="FF0000"/>
          <w:lang w:val="en-CA" w:eastAsia="en-CA"/>
        </w:rPr>
        <w:t>X</w:t>
      </w:r>
      <w:r w:rsidRPr="00160152">
        <w:rPr>
          <w:lang w:val="en-CA" w:eastAsia="en-CA"/>
        </w:rPr>
        <w:t xml:space="preserve"> with the number of the last quiz</w:t>
      </w:r>
      <w:r>
        <w:rPr>
          <w:lang w:val="en-CA" w:eastAsia="en-CA"/>
        </w:rPr>
        <w:t xml:space="preserve"> that you received</w:t>
      </w:r>
      <w:r w:rsidRPr="00160152">
        <w:rPr>
          <w:lang w:val="en-CA" w:eastAsia="en-CA"/>
        </w:rPr>
        <w:t xml:space="preserve"> and </w:t>
      </w:r>
      <w:r>
        <w:rPr>
          <w:lang w:val="en-CA" w:eastAsia="en-CA"/>
        </w:rPr>
        <w:t>list the numbers of</w:t>
      </w:r>
      <w:r w:rsidRPr="00160152">
        <w:rPr>
          <w:lang w:val="en-CA" w:eastAsia="en-CA"/>
        </w:rPr>
        <w:t xml:space="preserve"> all questions </w:t>
      </w:r>
      <w:r>
        <w:rPr>
          <w:lang w:val="en-CA" w:eastAsia="en-CA"/>
        </w:rPr>
        <w:t>that you answered incorrectly</w:t>
      </w:r>
      <w:r w:rsidRPr="00160152">
        <w:rPr>
          <w:lang w:val="en-CA" w:eastAsia="en-CA"/>
        </w:rPr>
        <w:t>.</w:t>
      </w:r>
    </w:p>
    <w:p w14:paraId="2FE8478E" w14:textId="77777777" w:rsidR="00745096" w:rsidRPr="00160152" w:rsidRDefault="00745096" w:rsidP="00745096">
      <w:pPr>
        <w:rPr>
          <w:lang w:val="en-CA" w:eastAsia="en-CA"/>
        </w:rPr>
      </w:pPr>
      <w:r w:rsidRPr="00947501">
        <w:rPr>
          <w:rFonts w:eastAsia="Times New Roman" w:cstheme="minorHAnsi"/>
          <w:color w:val="000000"/>
        </w:rPr>
        <w:t>Then</w:t>
      </w:r>
      <w:r w:rsidRPr="00160152">
        <w:rPr>
          <w:lang w:val="en-CA" w:eastAsia="en-CA"/>
        </w:rPr>
        <w:t xml:space="preserve"> </w:t>
      </w:r>
      <w:r>
        <w:rPr>
          <w:lang w:val="en-CA" w:eastAsia="en-CA"/>
        </w:rPr>
        <w:t>for</w:t>
      </w:r>
      <w:r w:rsidRPr="00160152">
        <w:rPr>
          <w:lang w:val="en-CA" w:eastAsia="en-CA"/>
        </w:rPr>
        <w:t xml:space="preserve"> each </w:t>
      </w:r>
      <w:r>
        <w:rPr>
          <w:lang w:val="en-CA" w:eastAsia="en-CA"/>
        </w:rPr>
        <w:t xml:space="preserve">incorrectly answered </w:t>
      </w:r>
      <w:r w:rsidRPr="00160152">
        <w:rPr>
          <w:lang w:val="en-CA" w:eastAsia="en-CA"/>
        </w:rPr>
        <w:t xml:space="preserve">question write your mistake and the correct </w:t>
      </w:r>
      <w:r w:rsidRPr="00947501">
        <w:rPr>
          <w:rFonts w:eastAsia="Times New Roman" w:cstheme="minorHAnsi"/>
          <w:color w:val="000000"/>
        </w:rPr>
        <w:t>answer</w:t>
      </w:r>
      <w:r w:rsidRPr="00160152">
        <w:rPr>
          <w:lang w:val="en-CA" w:eastAsia="en-CA"/>
        </w:rPr>
        <w:t xml:space="preserve"> to that question. If you have missed the last quiz, then write all the questions and their answers.</w:t>
      </w:r>
    </w:p>
    <w:p w14:paraId="7D0DF231" w14:textId="77777777" w:rsidR="00745096" w:rsidRPr="00745096" w:rsidRDefault="00745096" w:rsidP="00205039">
      <w:pPr>
        <w:pStyle w:val="2"/>
      </w:pPr>
      <w:r w:rsidRPr="00745096">
        <w:t>At-Home Submission</w:t>
      </w:r>
    </w:p>
    <w:p w14:paraId="1B113950" w14:textId="77777777" w:rsidR="00D4103A" w:rsidRDefault="00745096" w:rsidP="00745096">
      <w:pPr>
        <w:rPr>
          <w:rFonts w:eastAsia="Times New Roman" w:cstheme="minorHAnsi"/>
          <w:bCs/>
          <w:color w:val="000000"/>
        </w:rPr>
      </w:pPr>
      <w:r w:rsidRPr="008D6A82">
        <w:rPr>
          <w:rFonts w:eastAsia="Times New Roman" w:cstheme="minorHAnsi"/>
          <w:bCs/>
          <w:color w:val="000000"/>
        </w:rPr>
        <w:t xml:space="preserve">To </w:t>
      </w:r>
      <w:r w:rsidRPr="00947501">
        <w:rPr>
          <w:rFonts w:eastAsia="Times New Roman" w:cstheme="minorHAnsi"/>
          <w:color w:val="000000"/>
        </w:rPr>
        <w:t>submit</w:t>
      </w:r>
      <w:r w:rsidRPr="008D6A82">
        <w:rPr>
          <w:rFonts w:eastAsia="Times New Roman" w:cstheme="minorHAnsi"/>
          <w:bCs/>
          <w:color w:val="000000"/>
        </w:rPr>
        <w:t xml:space="preserve"> the </w:t>
      </w:r>
      <w:r>
        <w:rPr>
          <w:rFonts w:eastAsia="Times New Roman" w:cstheme="minorHAnsi"/>
          <w:bCs/>
          <w:i/>
          <w:color w:val="000000"/>
        </w:rPr>
        <w:t>at-home</w:t>
      </w:r>
      <w:r w:rsidRPr="008D6A82">
        <w:rPr>
          <w:rFonts w:eastAsia="Times New Roman" w:cstheme="minorHAnsi"/>
          <w:bCs/>
          <w:color w:val="000000"/>
        </w:rPr>
        <w:t xml:space="preserve"> section, demonstrate execution of your program with the exact output as </w:t>
      </w:r>
      <w:r>
        <w:rPr>
          <w:rFonts w:eastAsia="Times New Roman" w:cstheme="minorHAnsi"/>
          <w:bCs/>
          <w:color w:val="000000"/>
        </w:rPr>
        <w:t xml:space="preserve">in the </w:t>
      </w:r>
      <w:r w:rsidRPr="008D6A82">
        <w:rPr>
          <w:rFonts w:eastAsia="Times New Roman" w:cstheme="minorHAnsi"/>
          <w:bCs/>
          <w:color w:val="000000"/>
        </w:rPr>
        <w:t>example above.</w:t>
      </w:r>
    </w:p>
    <w:p w14:paraId="7ED0811C" w14:textId="77777777" w:rsidR="00D4103A" w:rsidRDefault="00745096" w:rsidP="00745096">
      <w:pPr>
        <w:rPr>
          <w:rFonts w:eastAsia="Times New Roman" w:cstheme="minorHAnsi"/>
          <w:bCs/>
          <w:color w:val="000000"/>
        </w:rPr>
      </w:pPr>
      <w:r>
        <w:rPr>
          <w:rFonts w:eastAsia="Times New Roman" w:cstheme="minorHAnsi"/>
          <w:bCs/>
          <w:color w:val="000000"/>
        </w:rPr>
        <w:t>U</w:t>
      </w:r>
      <w:r w:rsidRPr="008D6A82">
        <w:rPr>
          <w:rFonts w:eastAsia="Times New Roman" w:cstheme="minorHAnsi"/>
          <w:bCs/>
          <w:color w:val="000000"/>
        </w:rPr>
        <w:t>pload</w:t>
      </w:r>
      <w:r>
        <w:rPr>
          <w:rFonts w:eastAsia="Times New Roman" w:cstheme="minorHAnsi"/>
          <w:bCs/>
          <w:color w:val="000000"/>
        </w:rPr>
        <w:t xml:space="preserve"> </w:t>
      </w:r>
      <w:r w:rsidRPr="005A00AA">
        <w:rPr>
          <w:rStyle w:val="InlineCode"/>
        </w:rPr>
        <w:t>reflect.txt</w:t>
      </w:r>
      <w:r>
        <w:rPr>
          <w:rFonts w:eastAsia="Times New Roman" w:cstheme="minorHAnsi"/>
          <w:bCs/>
          <w:color w:val="000000"/>
        </w:rPr>
        <w:t xml:space="preserve">, </w:t>
      </w:r>
      <w:r w:rsidR="0097734D">
        <w:rPr>
          <w:rStyle w:val="InlineCode"/>
        </w:rPr>
        <w:t>Book</w:t>
      </w:r>
      <w:r w:rsidRPr="005A00AA">
        <w:rPr>
          <w:rStyle w:val="InlineCode"/>
        </w:rPr>
        <w:t>.h</w:t>
      </w:r>
      <w:r>
        <w:rPr>
          <w:rFonts w:eastAsia="Times New Roman" w:cstheme="minorHAnsi"/>
          <w:bCs/>
          <w:color w:val="000000"/>
        </w:rPr>
        <w:t xml:space="preserve">, </w:t>
      </w:r>
      <w:r w:rsidR="0097734D">
        <w:rPr>
          <w:rStyle w:val="InlineCode"/>
        </w:rPr>
        <w:t>Book.</w:t>
      </w:r>
      <w:r w:rsidRPr="005A00AA">
        <w:rPr>
          <w:rStyle w:val="InlineCode"/>
        </w:rPr>
        <w:t>cpp</w:t>
      </w:r>
      <w:r>
        <w:rPr>
          <w:rFonts w:eastAsia="Times New Roman" w:cstheme="minorHAnsi"/>
          <w:bCs/>
          <w:color w:val="000000"/>
        </w:rPr>
        <w:t xml:space="preserve"> and </w:t>
      </w:r>
      <w:r w:rsidRPr="005A00AA">
        <w:rPr>
          <w:rStyle w:val="InlineCode"/>
        </w:rPr>
        <w:t>w</w:t>
      </w:r>
      <w:r w:rsidR="0097734D">
        <w:rPr>
          <w:rStyle w:val="InlineCode"/>
        </w:rPr>
        <w:t>3</w:t>
      </w:r>
      <w:r w:rsidRPr="005A00AA">
        <w:rPr>
          <w:rStyle w:val="InlineCode"/>
        </w:rPr>
        <w:t>_at_home.cpp</w:t>
      </w:r>
      <w:r w:rsidRPr="008D6A82">
        <w:rPr>
          <w:rFonts w:eastAsia="Times New Roman" w:cstheme="minorHAnsi"/>
          <w:bCs/>
          <w:color w:val="000000"/>
        </w:rPr>
        <w:t xml:space="preserve"> to your matrix account. Compile and run your code and make sure everything works properly.</w:t>
      </w:r>
    </w:p>
    <w:p w14:paraId="43BC8B7D" w14:textId="502BC6BB" w:rsidR="00EA732C" w:rsidRDefault="00745096" w:rsidP="00EA732C">
      <w:r>
        <w:rPr>
          <w:rFonts w:eastAsia="Times New Roman" w:cstheme="minorHAnsi"/>
          <w:bCs/>
          <w:color w:val="000000"/>
        </w:rPr>
        <w:t xml:space="preserve">To submit, </w:t>
      </w:r>
      <w:r w:rsidR="00EA732C">
        <w:t xml:space="preserve">run the following command from your account (use your professor’s Seneca </w:t>
      </w:r>
      <w:proofErr w:type="spellStart"/>
      <w:r w:rsidR="00EA732C">
        <w:t>userid</w:t>
      </w:r>
      <w:proofErr w:type="spellEnd"/>
      <w:r w:rsidR="00EA732C">
        <w:t xml:space="preserve"> to replace </w:t>
      </w:r>
      <w:r w:rsidR="00EA732C" w:rsidRPr="00B817BA">
        <w:rPr>
          <w:rStyle w:val="CodeInline"/>
          <w:rFonts w:eastAsiaTheme="minorHAnsi"/>
        </w:rPr>
        <w:t>profname.proflastname</w:t>
      </w:r>
      <w:r w:rsidR="00EA732C">
        <w:t xml:space="preserve">, and your section ID to replace </w:t>
      </w:r>
      <w:r w:rsidR="00EA732C">
        <w:rPr>
          <w:rStyle w:val="CodeInline"/>
          <w:rFonts w:eastAsiaTheme="minorHAnsi"/>
        </w:rPr>
        <w:t>XXX</w:t>
      </w:r>
      <w:r w:rsidR="00EA732C">
        <w:t>, i.e., SAA, SBB, etc.):</w:t>
      </w:r>
    </w:p>
    <w:p w14:paraId="33402290" w14:textId="430C95D1" w:rsidR="00EA732C" w:rsidRPr="00C92DC9" w:rsidRDefault="00EA732C" w:rsidP="00EA732C">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w:t>
      </w:r>
      <w:r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3</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C92DC9">
        <w:rPr>
          <w:rStyle w:val="OutputInstruction"/>
          <w:rFonts w:eastAsiaTheme="minorHAnsi"/>
        </w:rPr>
        <w:t>&lt;ENTER&gt;</w:t>
      </w:r>
    </w:p>
    <w:p w14:paraId="3E7AB439" w14:textId="77777777" w:rsidR="00EA732C" w:rsidRDefault="00EA732C" w:rsidP="00EA732C">
      <w:pPr>
        <w:ind w:firstLine="0"/>
      </w:pPr>
      <w:r>
        <w:t>and follow the instructions.</w:t>
      </w:r>
    </w:p>
    <w:p w14:paraId="060A11A9" w14:textId="77777777" w:rsidR="00745096" w:rsidRPr="008A41B4" w:rsidRDefault="00745096" w:rsidP="00BB12E2">
      <w:pPr>
        <w:pStyle w:val="Important"/>
      </w:pPr>
      <w:r w:rsidRPr="008A41B4">
        <w:rPr>
          <w:b/>
          <w:smallCaps/>
          <w:color w:val="FF0000"/>
        </w:rPr>
        <w:t>Important</w:t>
      </w:r>
      <w:r w:rsidR="00BB12E2">
        <w:rPr>
          <w:b/>
          <w:smallCaps/>
          <w:color w:val="FF0000"/>
        </w:rPr>
        <w:t>:</w:t>
      </w:r>
      <w:r>
        <w:t xml:space="preserve"> </w:t>
      </w:r>
      <w:r w:rsidRPr="008A41B4">
        <w:t>Please note that a successful submission does not guarantee full credit for this workshop.</w:t>
      </w:r>
      <w:r>
        <w:t xml:space="preserve"> </w:t>
      </w:r>
      <w:r w:rsidRPr="008A41B4">
        <w:t xml:space="preserve">If the professor is not satisfied with your </w:t>
      </w:r>
      <w:r w:rsidRPr="00BB12E2">
        <w:t>implementation</w:t>
      </w:r>
      <w:r w:rsidRPr="008A41B4">
        <w:t>, your professor may ask you to resubmit. Resubmissions will attract a penalty.</w:t>
      </w:r>
    </w:p>
    <w:p w14:paraId="4B5425EF" w14:textId="77777777" w:rsidR="00872435" w:rsidRPr="00745096" w:rsidRDefault="00872435" w:rsidP="00745096">
      <w:pPr>
        <w:rPr>
          <w:rFonts w:eastAsia="Times New Roman" w:cstheme="minorHAnsi"/>
          <w:bCs/>
          <w:color w:val="000000"/>
        </w:rPr>
      </w:pPr>
    </w:p>
    <w:sectPr w:rsidR="00872435" w:rsidRPr="00745096"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83901" w14:textId="77777777" w:rsidR="00DF0157" w:rsidRDefault="00DF0157" w:rsidP="00684695">
      <w:pPr>
        <w:spacing w:after="0"/>
      </w:pPr>
      <w:r>
        <w:separator/>
      </w:r>
    </w:p>
  </w:endnote>
  <w:endnote w:type="continuationSeparator" w:id="0">
    <w:p w14:paraId="153D5338" w14:textId="77777777" w:rsidR="00DF0157" w:rsidRDefault="00DF0157"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A7EC5" w14:textId="77777777" w:rsidR="00DF0157" w:rsidRDefault="00DF0157" w:rsidP="00684695">
      <w:pPr>
        <w:spacing w:after="0"/>
      </w:pPr>
      <w:r>
        <w:separator/>
      </w:r>
    </w:p>
  </w:footnote>
  <w:footnote w:type="continuationSeparator" w:id="0">
    <w:p w14:paraId="1A7415AD" w14:textId="77777777" w:rsidR="00DF0157" w:rsidRDefault="00DF0157"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E281B"/>
    <w:multiLevelType w:val="hybridMultilevel"/>
    <w:tmpl w:val="50A2C8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5" w15:restartNumberingAfterBreak="0">
    <w:nsid w:val="272042D5"/>
    <w:multiLevelType w:val="hybridMultilevel"/>
    <w:tmpl w:val="599C09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D598D"/>
    <w:multiLevelType w:val="hybridMultilevel"/>
    <w:tmpl w:val="644AE1B2"/>
    <w:lvl w:ilvl="0" w:tplc="B64C28E6">
      <w:numFmt w:val="bullet"/>
      <w:suff w:val="space"/>
      <w:lvlText w:val="-"/>
      <w:lvlJc w:val="left"/>
      <w:pPr>
        <w:ind w:left="1871" w:hanging="170"/>
      </w:pPr>
      <w:rPr>
        <w:rFonts w:ascii="Calibri" w:eastAsia="Times New Roman"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7"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F60AB"/>
    <w:multiLevelType w:val="hybridMultilevel"/>
    <w:tmpl w:val="5B761D66"/>
    <w:lvl w:ilvl="0" w:tplc="16D2F5AC">
      <w:start w:val="7"/>
      <w:numFmt w:val="bullet"/>
      <w:lvlText w:val="-"/>
      <w:lvlJc w:val="left"/>
      <w:pPr>
        <w:ind w:left="1778" w:hanging="360"/>
      </w:pPr>
      <w:rPr>
        <w:rFonts w:ascii="Calibri" w:eastAsiaTheme="minorHAnsi" w:hAnsi="Calibri" w:cs="Calibr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3"/>
  </w:num>
  <w:num w:numId="3">
    <w:abstractNumId w:val="28"/>
  </w:num>
  <w:num w:numId="4">
    <w:abstractNumId w:val="31"/>
  </w:num>
  <w:num w:numId="5">
    <w:abstractNumId w:val="9"/>
  </w:num>
  <w:num w:numId="6">
    <w:abstractNumId w:val="33"/>
  </w:num>
  <w:num w:numId="7">
    <w:abstractNumId w:val="6"/>
  </w:num>
  <w:num w:numId="8">
    <w:abstractNumId w:val="8"/>
  </w:num>
  <w:num w:numId="9">
    <w:abstractNumId w:val="5"/>
  </w:num>
  <w:num w:numId="10">
    <w:abstractNumId w:val="27"/>
  </w:num>
  <w:num w:numId="11">
    <w:abstractNumId w:val="3"/>
  </w:num>
  <w:num w:numId="12">
    <w:abstractNumId w:val="24"/>
  </w:num>
  <w:num w:numId="13">
    <w:abstractNumId w:val="4"/>
  </w:num>
  <w:num w:numId="14">
    <w:abstractNumId w:val="30"/>
  </w:num>
  <w:num w:numId="15">
    <w:abstractNumId w:val="10"/>
  </w:num>
  <w:num w:numId="16">
    <w:abstractNumId w:val="32"/>
  </w:num>
  <w:num w:numId="17">
    <w:abstractNumId w:val="23"/>
  </w:num>
  <w:num w:numId="18">
    <w:abstractNumId w:val="34"/>
  </w:num>
  <w:num w:numId="19">
    <w:abstractNumId w:val="0"/>
  </w:num>
  <w:num w:numId="20">
    <w:abstractNumId w:val="1"/>
  </w:num>
  <w:num w:numId="21">
    <w:abstractNumId w:val="2"/>
  </w:num>
  <w:num w:numId="22">
    <w:abstractNumId w:val="14"/>
  </w:num>
  <w:num w:numId="23">
    <w:abstractNumId w:val="7"/>
  </w:num>
  <w:num w:numId="24">
    <w:abstractNumId w:val="36"/>
  </w:num>
  <w:num w:numId="25">
    <w:abstractNumId w:val="11"/>
  </w:num>
  <w:num w:numId="26">
    <w:abstractNumId w:val="16"/>
  </w:num>
  <w:num w:numId="27">
    <w:abstractNumId w:val="26"/>
  </w:num>
  <w:num w:numId="28">
    <w:abstractNumId w:val="21"/>
  </w:num>
  <w:num w:numId="29">
    <w:abstractNumId w:val="22"/>
  </w:num>
  <w:num w:numId="30">
    <w:abstractNumId w:val="17"/>
  </w:num>
  <w:num w:numId="31">
    <w:abstractNumId w:val="19"/>
  </w:num>
  <w:num w:numId="32">
    <w:abstractNumId w:val="25"/>
  </w:num>
  <w:num w:numId="33">
    <w:abstractNumId w:val="20"/>
  </w:num>
  <w:num w:numId="34">
    <w:abstractNumId w:val="12"/>
  </w:num>
  <w:num w:numId="35">
    <w:abstractNumId w:val="15"/>
  </w:num>
  <w:num w:numId="36">
    <w:abstractNumId w:val="29"/>
  </w:num>
  <w:num w:numId="37">
    <w:abstractNumId w:val="3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nwoo Kim">
    <w15:presenceInfo w15:providerId="None" w15:userId="Minwoo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19"/>
    <w:rsid w:val="00014219"/>
    <w:rsid w:val="000304FA"/>
    <w:rsid w:val="00031877"/>
    <w:rsid w:val="00036B1E"/>
    <w:rsid w:val="000414E6"/>
    <w:rsid w:val="0004591D"/>
    <w:rsid w:val="000476AF"/>
    <w:rsid w:val="0004790A"/>
    <w:rsid w:val="00051104"/>
    <w:rsid w:val="0005451A"/>
    <w:rsid w:val="000557D6"/>
    <w:rsid w:val="00061E12"/>
    <w:rsid w:val="0006202C"/>
    <w:rsid w:val="00063A81"/>
    <w:rsid w:val="00072956"/>
    <w:rsid w:val="0009057B"/>
    <w:rsid w:val="000A5098"/>
    <w:rsid w:val="000A75B3"/>
    <w:rsid w:val="000B103A"/>
    <w:rsid w:val="000C41B6"/>
    <w:rsid w:val="000D09DA"/>
    <w:rsid w:val="000D5877"/>
    <w:rsid w:val="000D6C7B"/>
    <w:rsid w:val="000E3D97"/>
    <w:rsid w:val="000F1301"/>
    <w:rsid w:val="000F47A9"/>
    <w:rsid w:val="000F50B1"/>
    <w:rsid w:val="000F6363"/>
    <w:rsid w:val="00111A66"/>
    <w:rsid w:val="00117148"/>
    <w:rsid w:val="00124092"/>
    <w:rsid w:val="00125FFB"/>
    <w:rsid w:val="00137CD2"/>
    <w:rsid w:val="00140697"/>
    <w:rsid w:val="00146B07"/>
    <w:rsid w:val="00152F04"/>
    <w:rsid w:val="00154E07"/>
    <w:rsid w:val="0016109E"/>
    <w:rsid w:val="001614BE"/>
    <w:rsid w:val="001661C9"/>
    <w:rsid w:val="00166390"/>
    <w:rsid w:val="00177D30"/>
    <w:rsid w:val="0018495B"/>
    <w:rsid w:val="001856E6"/>
    <w:rsid w:val="0019022D"/>
    <w:rsid w:val="001A57A4"/>
    <w:rsid w:val="001B241E"/>
    <w:rsid w:val="001B714D"/>
    <w:rsid w:val="001C01BF"/>
    <w:rsid w:val="001C0BB1"/>
    <w:rsid w:val="001C343D"/>
    <w:rsid w:val="001C5C05"/>
    <w:rsid w:val="001D2515"/>
    <w:rsid w:val="001D6CC0"/>
    <w:rsid w:val="001E129F"/>
    <w:rsid w:val="001E5461"/>
    <w:rsid w:val="001F4DAF"/>
    <w:rsid w:val="00205039"/>
    <w:rsid w:val="00216219"/>
    <w:rsid w:val="00225CC3"/>
    <w:rsid w:val="00227642"/>
    <w:rsid w:val="002300C4"/>
    <w:rsid w:val="0023174E"/>
    <w:rsid w:val="002449BF"/>
    <w:rsid w:val="00247245"/>
    <w:rsid w:val="00255EC5"/>
    <w:rsid w:val="00261E9A"/>
    <w:rsid w:val="002626D9"/>
    <w:rsid w:val="00265C32"/>
    <w:rsid w:val="0027468D"/>
    <w:rsid w:val="00274964"/>
    <w:rsid w:val="002756F2"/>
    <w:rsid w:val="00276962"/>
    <w:rsid w:val="0028193C"/>
    <w:rsid w:val="00283F35"/>
    <w:rsid w:val="00294CC6"/>
    <w:rsid w:val="002A0C94"/>
    <w:rsid w:val="002A5F6E"/>
    <w:rsid w:val="002C04B4"/>
    <w:rsid w:val="002C34A0"/>
    <w:rsid w:val="002D2670"/>
    <w:rsid w:val="002E0B81"/>
    <w:rsid w:val="002E1C6A"/>
    <w:rsid w:val="002E1E72"/>
    <w:rsid w:val="002E60B8"/>
    <w:rsid w:val="002E62A3"/>
    <w:rsid w:val="002E69EC"/>
    <w:rsid w:val="002F0696"/>
    <w:rsid w:val="002F15B6"/>
    <w:rsid w:val="002F1ABA"/>
    <w:rsid w:val="002F27B1"/>
    <w:rsid w:val="00314EBB"/>
    <w:rsid w:val="00325EF4"/>
    <w:rsid w:val="003356DD"/>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4A57"/>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C20D0"/>
    <w:rsid w:val="004D684C"/>
    <w:rsid w:val="004E3BB1"/>
    <w:rsid w:val="005020BD"/>
    <w:rsid w:val="0050630E"/>
    <w:rsid w:val="00506AB1"/>
    <w:rsid w:val="00516D5E"/>
    <w:rsid w:val="005172E1"/>
    <w:rsid w:val="00525C53"/>
    <w:rsid w:val="005271E8"/>
    <w:rsid w:val="00546AD8"/>
    <w:rsid w:val="00546BB2"/>
    <w:rsid w:val="00546C02"/>
    <w:rsid w:val="0055198E"/>
    <w:rsid w:val="00552423"/>
    <w:rsid w:val="00560591"/>
    <w:rsid w:val="005678B1"/>
    <w:rsid w:val="005820B6"/>
    <w:rsid w:val="00585061"/>
    <w:rsid w:val="00592052"/>
    <w:rsid w:val="00595892"/>
    <w:rsid w:val="005A00AA"/>
    <w:rsid w:val="005A68FA"/>
    <w:rsid w:val="00602C0F"/>
    <w:rsid w:val="0061120F"/>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6F25E6"/>
    <w:rsid w:val="007055E3"/>
    <w:rsid w:val="0070588C"/>
    <w:rsid w:val="00714899"/>
    <w:rsid w:val="007250E5"/>
    <w:rsid w:val="00732929"/>
    <w:rsid w:val="00743473"/>
    <w:rsid w:val="00745096"/>
    <w:rsid w:val="00750EA7"/>
    <w:rsid w:val="00752B6A"/>
    <w:rsid w:val="00770C08"/>
    <w:rsid w:val="007755BC"/>
    <w:rsid w:val="007830FA"/>
    <w:rsid w:val="0078379A"/>
    <w:rsid w:val="007847B4"/>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5535"/>
    <w:rsid w:val="008B61DC"/>
    <w:rsid w:val="008C2C90"/>
    <w:rsid w:val="008C7088"/>
    <w:rsid w:val="008D1159"/>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37765"/>
    <w:rsid w:val="00945C5F"/>
    <w:rsid w:val="0094644F"/>
    <w:rsid w:val="0095192E"/>
    <w:rsid w:val="00954F8B"/>
    <w:rsid w:val="00963DAA"/>
    <w:rsid w:val="0096426A"/>
    <w:rsid w:val="00971B04"/>
    <w:rsid w:val="009736D7"/>
    <w:rsid w:val="0097734D"/>
    <w:rsid w:val="009839A4"/>
    <w:rsid w:val="00986019"/>
    <w:rsid w:val="00990F4E"/>
    <w:rsid w:val="00997E8E"/>
    <w:rsid w:val="009A03F0"/>
    <w:rsid w:val="009A4364"/>
    <w:rsid w:val="009B0313"/>
    <w:rsid w:val="009B1631"/>
    <w:rsid w:val="009C19F9"/>
    <w:rsid w:val="009C320D"/>
    <w:rsid w:val="009D064F"/>
    <w:rsid w:val="009D7368"/>
    <w:rsid w:val="009E523A"/>
    <w:rsid w:val="009F3184"/>
    <w:rsid w:val="009F53DE"/>
    <w:rsid w:val="009F54E5"/>
    <w:rsid w:val="009F625E"/>
    <w:rsid w:val="00A01377"/>
    <w:rsid w:val="00A06C62"/>
    <w:rsid w:val="00A14932"/>
    <w:rsid w:val="00A26119"/>
    <w:rsid w:val="00A32357"/>
    <w:rsid w:val="00A43FF9"/>
    <w:rsid w:val="00A51D8D"/>
    <w:rsid w:val="00A5394B"/>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662D"/>
    <w:rsid w:val="00B074DC"/>
    <w:rsid w:val="00B13957"/>
    <w:rsid w:val="00B140F8"/>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2E2"/>
    <w:rsid w:val="00BB180C"/>
    <w:rsid w:val="00BB3C88"/>
    <w:rsid w:val="00BB779A"/>
    <w:rsid w:val="00BC4AD4"/>
    <w:rsid w:val="00BE6E3B"/>
    <w:rsid w:val="00BF3978"/>
    <w:rsid w:val="00BF451F"/>
    <w:rsid w:val="00C00E5C"/>
    <w:rsid w:val="00C05584"/>
    <w:rsid w:val="00C057CC"/>
    <w:rsid w:val="00C135DA"/>
    <w:rsid w:val="00C142F8"/>
    <w:rsid w:val="00C54B56"/>
    <w:rsid w:val="00C63BF1"/>
    <w:rsid w:val="00C64D80"/>
    <w:rsid w:val="00C83430"/>
    <w:rsid w:val="00C83696"/>
    <w:rsid w:val="00C87B77"/>
    <w:rsid w:val="00C97A46"/>
    <w:rsid w:val="00CB1A08"/>
    <w:rsid w:val="00CB6EB6"/>
    <w:rsid w:val="00CB7AC7"/>
    <w:rsid w:val="00CC7F72"/>
    <w:rsid w:val="00CD3375"/>
    <w:rsid w:val="00D03347"/>
    <w:rsid w:val="00D1598A"/>
    <w:rsid w:val="00D212A0"/>
    <w:rsid w:val="00D23BD4"/>
    <w:rsid w:val="00D4103A"/>
    <w:rsid w:val="00D432BB"/>
    <w:rsid w:val="00D47183"/>
    <w:rsid w:val="00D538B9"/>
    <w:rsid w:val="00D5634D"/>
    <w:rsid w:val="00D66B78"/>
    <w:rsid w:val="00D731CC"/>
    <w:rsid w:val="00D80023"/>
    <w:rsid w:val="00D928E3"/>
    <w:rsid w:val="00D94F24"/>
    <w:rsid w:val="00D964B9"/>
    <w:rsid w:val="00D966FE"/>
    <w:rsid w:val="00DA4247"/>
    <w:rsid w:val="00DA65C1"/>
    <w:rsid w:val="00DB1FD6"/>
    <w:rsid w:val="00DC0A9B"/>
    <w:rsid w:val="00DC45E7"/>
    <w:rsid w:val="00DD27D2"/>
    <w:rsid w:val="00DD54F9"/>
    <w:rsid w:val="00DF0157"/>
    <w:rsid w:val="00DF05B9"/>
    <w:rsid w:val="00DF3EE1"/>
    <w:rsid w:val="00DF67E2"/>
    <w:rsid w:val="00E0662A"/>
    <w:rsid w:val="00E13E8E"/>
    <w:rsid w:val="00E2545E"/>
    <w:rsid w:val="00E254E1"/>
    <w:rsid w:val="00E32015"/>
    <w:rsid w:val="00E34860"/>
    <w:rsid w:val="00E44A4B"/>
    <w:rsid w:val="00E57C58"/>
    <w:rsid w:val="00E72A3F"/>
    <w:rsid w:val="00E74593"/>
    <w:rsid w:val="00E757B3"/>
    <w:rsid w:val="00E77346"/>
    <w:rsid w:val="00E80D1D"/>
    <w:rsid w:val="00E94A89"/>
    <w:rsid w:val="00EA2BB2"/>
    <w:rsid w:val="00EA426C"/>
    <w:rsid w:val="00EA732C"/>
    <w:rsid w:val="00EA739E"/>
    <w:rsid w:val="00EC0156"/>
    <w:rsid w:val="00EC7899"/>
    <w:rsid w:val="00EC794D"/>
    <w:rsid w:val="00ED1144"/>
    <w:rsid w:val="00ED72D8"/>
    <w:rsid w:val="00EF1874"/>
    <w:rsid w:val="00EF1920"/>
    <w:rsid w:val="00EF529D"/>
    <w:rsid w:val="00F02FCE"/>
    <w:rsid w:val="00F038A1"/>
    <w:rsid w:val="00F04FC5"/>
    <w:rsid w:val="00F160E8"/>
    <w:rsid w:val="00F1769F"/>
    <w:rsid w:val="00F20222"/>
    <w:rsid w:val="00F229B5"/>
    <w:rsid w:val="00F2557C"/>
    <w:rsid w:val="00F2573E"/>
    <w:rsid w:val="00F2672E"/>
    <w:rsid w:val="00F33800"/>
    <w:rsid w:val="00F34DC8"/>
    <w:rsid w:val="00F43E57"/>
    <w:rsid w:val="00F46FD0"/>
    <w:rsid w:val="00F5291C"/>
    <w:rsid w:val="00F626C1"/>
    <w:rsid w:val="00F72958"/>
    <w:rsid w:val="00F8771C"/>
    <w:rsid w:val="00F8776A"/>
    <w:rsid w:val="00F911EF"/>
    <w:rsid w:val="00F9120F"/>
    <w:rsid w:val="00FA0F2E"/>
    <w:rsid w:val="00FA150E"/>
    <w:rsid w:val="00FB1DDA"/>
    <w:rsid w:val="00FB4991"/>
    <w:rsid w:val="00FC213A"/>
    <w:rsid w:val="00FC23FC"/>
    <w:rsid w:val="00FC489F"/>
    <w:rsid w:val="00FE121F"/>
    <w:rsid w:val="00FE4102"/>
    <w:rsid w:val="00FE4B5B"/>
    <w:rsid w:val="00FE7A8D"/>
    <w:rsid w:val="00FE7B17"/>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BA1065"/>
  <w15:docId w15:val="{D078CD26-374E-4099-90D5-271F246B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0B81"/>
    <w:pPr>
      <w:autoSpaceDE w:val="0"/>
      <w:autoSpaceDN w:val="0"/>
      <w:adjustRightInd w:val="0"/>
      <w:spacing w:after="120"/>
      <w:ind w:firstLine="567"/>
      <w:jc w:val="both"/>
    </w:pPr>
    <w:rPr>
      <w:sz w:val="28"/>
      <w:szCs w:val="28"/>
    </w:rPr>
  </w:style>
  <w:style w:type="paragraph" w:styleId="1">
    <w:name w:val="heading 1"/>
    <w:basedOn w:val="a"/>
    <w:next w:val="a"/>
    <w:link w:val="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2">
    <w:name w:val="heading 2"/>
    <w:basedOn w:val="a"/>
    <w:next w:val="a"/>
    <w:link w:val="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3">
    <w:name w:val="heading 3"/>
    <w:basedOn w:val="a"/>
    <w:next w:val="a"/>
    <w:link w:val="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locked/>
    <w:rPr>
      <w:rFonts w:ascii="Courier New" w:eastAsia="Times New Roman" w:hAnsi="Courier New" w:cs="Courier New" w:hint="default"/>
      <w:sz w:val="20"/>
      <w:szCs w:val="20"/>
    </w:rPr>
  </w:style>
  <w:style w:type="paragraph" w:styleId="a5">
    <w:name w:val="Normal (Web)"/>
    <w:basedOn w:val="a"/>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a6">
    <w:name w:val="annotation text"/>
    <w:basedOn w:val="a"/>
    <w:link w:val="Char"/>
    <w:uiPriority w:val="99"/>
    <w:unhideWhenUsed/>
    <w:rPr>
      <w:sz w:val="20"/>
      <w:szCs w:val="20"/>
    </w:rPr>
  </w:style>
  <w:style w:type="character" w:customStyle="1" w:styleId="Char">
    <w:name w:val="메모 텍스트 Char"/>
    <w:basedOn w:val="a0"/>
    <w:link w:val="a6"/>
    <w:uiPriority w:val="99"/>
    <w:locked/>
    <w:rPr>
      <w:sz w:val="20"/>
      <w:szCs w:val="20"/>
    </w:rPr>
  </w:style>
  <w:style w:type="paragraph" w:styleId="a7">
    <w:name w:val="annotation subject"/>
    <w:basedOn w:val="a6"/>
    <w:next w:val="a6"/>
    <w:link w:val="Char0"/>
    <w:uiPriority w:val="99"/>
    <w:semiHidden/>
    <w:unhideWhenUsed/>
    <w:rPr>
      <w:b/>
      <w:bCs/>
    </w:rPr>
  </w:style>
  <w:style w:type="character" w:customStyle="1" w:styleId="Char0">
    <w:name w:val="메모 주제 Char"/>
    <w:basedOn w:val="Char"/>
    <w:link w:val="a7"/>
    <w:uiPriority w:val="99"/>
    <w:semiHidden/>
    <w:locked/>
    <w:rPr>
      <w:b/>
      <w:bCs/>
      <w:sz w:val="20"/>
      <w:szCs w:val="20"/>
    </w:rPr>
  </w:style>
  <w:style w:type="paragraph" w:styleId="a8">
    <w:name w:val="Balloon Text"/>
    <w:basedOn w:val="a"/>
    <w:link w:val="Char1"/>
    <w:uiPriority w:val="99"/>
    <w:semiHidden/>
    <w:unhideWhenUsed/>
    <w:pPr>
      <w:spacing w:after="0"/>
    </w:pPr>
    <w:rPr>
      <w:rFonts w:ascii="Segoe UI" w:hAnsi="Segoe UI" w:cs="Segoe UI"/>
      <w:sz w:val="18"/>
      <w:szCs w:val="18"/>
    </w:rPr>
  </w:style>
  <w:style w:type="character" w:customStyle="1" w:styleId="Char1">
    <w:name w:val="풍선 도움말 텍스트 Char"/>
    <w:basedOn w:val="a0"/>
    <w:link w:val="a8"/>
    <w:uiPriority w:val="99"/>
    <w:semiHidden/>
    <w:locked/>
    <w:rPr>
      <w:rFonts w:ascii="Segoe UI" w:hAnsi="Segoe UI" w:cs="Segoe UI" w:hint="default"/>
      <w:sz w:val="18"/>
      <w:szCs w:val="18"/>
    </w:rPr>
  </w:style>
  <w:style w:type="paragraph" w:customStyle="1" w:styleId="section">
    <w:name w:val="section"/>
    <w:basedOn w:val="a"/>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a"/>
    <w:uiPriority w:val="99"/>
    <w:semiHidden/>
    <w:pPr>
      <w:spacing w:before="100" w:beforeAutospacing="1" w:after="100" w:afterAutospacing="1"/>
    </w:pPr>
    <w:rPr>
      <w:rFonts w:ascii="Times New Roman" w:eastAsia="Times New Roman" w:hAnsi="Times New Roman" w:cs="Times New Roman"/>
      <w:sz w:val="24"/>
      <w:szCs w:val="24"/>
    </w:rPr>
  </w:style>
  <w:style w:type="character" w:styleId="a9">
    <w:name w:val="annotation reference"/>
    <w:basedOn w:val="a0"/>
    <w:uiPriority w:val="99"/>
    <w:semiHidden/>
    <w:unhideWhenUsed/>
    <w:rPr>
      <w:sz w:val="16"/>
      <w:szCs w:val="16"/>
    </w:rPr>
  </w:style>
  <w:style w:type="character" w:customStyle="1" w:styleId="texth">
    <w:name w:val="texth"/>
    <w:basedOn w:val="a0"/>
  </w:style>
  <w:style w:type="character" w:customStyle="1" w:styleId="apple-converted-space">
    <w:name w:val="apple-converted-space"/>
    <w:basedOn w:val="a0"/>
  </w:style>
  <w:style w:type="character" w:customStyle="1" w:styleId="texthead">
    <w:name w:val="texthead"/>
    <w:basedOn w:val="a0"/>
  </w:style>
  <w:style w:type="character" w:customStyle="1" w:styleId="textagend">
    <w:name w:val="textagend"/>
    <w:basedOn w:val="a0"/>
  </w:style>
  <w:style w:type="character" w:customStyle="1" w:styleId="code">
    <w:name w:val="code"/>
    <w:basedOn w:val="a0"/>
  </w:style>
  <w:style w:type="character" w:customStyle="1" w:styleId="high">
    <w:name w:val="high"/>
    <w:basedOn w:val="a0"/>
  </w:style>
  <w:style w:type="paragraph" w:styleId="aa">
    <w:name w:val="List Paragraph"/>
    <w:basedOn w:val="a"/>
    <w:uiPriority w:val="34"/>
    <w:qFormat/>
    <w:rsid w:val="002626D9"/>
    <w:pPr>
      <w:ind w:left="720"/>
      <w:contextualSpacing/>
    </w:pPr>
  </w:style>
  <w:style w:type="character" w:customStyle="1" w:styleId="3Char">
    <w:name w:val="제목 3 Char"/>
    <w:basedOn w:val="a0"/>
    <w:link w:val="3"/>
    <w:uiPriority w:val="9"/>
    <w:rsid w:val="00205039"/>
    <w:rPr>
      <w:rFonts w:ascii="Cambria" w:hAnsi="Cambria" w:cstheme="minorHAnsi"/>
      <w:b/>
      <w:smallCaps/>
      <w:color w:val="2E74B5" w:themeColor="accent1" w:themeShade="BF"/>
      <w:sz w:val="28"/>
      <w:szCs w:val="28"/>
    </w:rPr>
  </w:style>
  <w:style w:type="character" w:customStyle="1" w:styleId="1Char">
    <w:name w:val="제목 1 Char"/>
    <w:basedOn w:val="a0"/>
    <w:link w:val="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a"/>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ab">
    <w:name w:val="Table Grid"/>
    <w:basedOn w:val="a1"/>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Char2"/>
    <w:uiPriority w:val="99"/>
    <w:unhideWhenUsed/>
    <w:rsid w:val="001D6CC0"/>
    <w:pPr>
      <w:tabs>
        <w:tab w:val="center" w:pos="4680"/>
        <w:tab w:val="right" w:pos="9360"/>
      </w:tabs>
      <w:spacing w:after="0"/>
    </w:pPr>
  </w:style>
  <w:style w:type="character" w:customStyle="1" w:styleId="Char2">
    <w:name w:val="바닥글 Char"/>
    <w:basedOn w:val="a0"/>
    <w:link w:val="ac"/>
    <w:uiPriority w:val="99"/>
    <w:rsid w:val="001D6CC0"/>
    <w:rPr>
      <w:sz w:val="22"/>
      <w:szCs w:val="22"/>
    </w:rPr>
  </w:style>
  <w:style w:type="paragraph" w:styleId="ad">
    <w:name w:val="header"/>
    <w:basedOn w:val="a"/>
    <w:link w:val="Char3"/>
    <w:uiPriority w:val="99"/>
    <w:unhideWhenUsed/>
    <w:rsid w:val="00684695"/>
    <w:pPr>
      <w:tabs>
        <w:tab w:val="center" w:pos="4680"/>
        <w:tab w:val="right" w:pos="9360"/>
      </w:tabs>
      <w:spacing w:after="0"/>
    </w:pPr>
  </w:style>
  <w:style w:type="character" w:customStyle="1" w:styleId="Char3">
    <w:name w:val="머리글 Char"/>
    <w:basedOn w:val="a0"/>
    <w:link w:val="ad"/>
    <w:uiPriority w:val="99"/>
    <w:rsid w:val="00684695"/>
    <w:rPr>
      <w:sz w:val="22"/>
      <w:szCs w:val="22"/>
    </w:rPr>
  </w:style>
  <w:style w:type="paragraph" w:styleId="ae">
    <w:name w:val="Title"/>
    <w:basedOn w:val="a"/>
    <w:next w:val="a"/>
    <w:link w:val="Char4"/>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Char4">
    <w:name w:val="제목 Char"/>
    <w:basedOn w:val="a0"/>
    <w:link w:val="ae"/>
    <w:uiPriority w:val="10"/>
    <w:rsid w:val="00BB779A"/>
    <w:rPr>
      <w:rFonts w:ascii="Cambria" w:eastAsia="Times New Roman" w:hAnsi="Cambria" w:cs="Arial"/>
      <w:b/>
      <w:bCs/>
      <w:smallCaps/>
      <w:color w:val="FF0000"/>
      <w:sz w:val="72"/>
      <w:szCs w:val="72"/>
    </w:rPr>
  </w:style>
  <w:style w:type="paragraph" w:styleId="af">
    <w:name w:val="Subtitle"/>
    <w:basedOn w:val="a"/>
    <w:next w:val="a"/>
    <w:link w:val="Char5"/>
    <w:uiPriority w:val="11"/>
    <w:qFormat/>
    <w:rsid w:val="00BB779A"/>
    <w:pPr>
      <w:spacing w:before="240" w:after="480"/>
      <w:jc w:val="center"/>
    </w:pPr>
    <w:rPr>
      <w:rFonts w:ascii="Arial" w:eastAsia="Times New Roman" w:hAnsi="Arial" w:cs="Arial"/>
      <w:color w:val="FF0000"/>
      <w:sz w:val="24"/>
      <w:szCs w:val="24"/>
    </w:rPr>
  </w:style>
  <w:style w:type="character" w:customStyle="1" w:styleId="Char5">
    <w:name w:val="부제 Char"/>
    <w:basedOn w:val="a0"/>
    <w:link w:val="af"/>
    <w:uiPriority w:val="11"/>
    <w:rsid w:val="00BB779A"/>
    <w:rPr>
      <w:rFonts w:ascii="Arial" w:eastAsia="Times New Roman" w:hAnsi="Arial" w:cs="Arial"/>
      <w:color w:val="FF0000"/>
      <w:sz w:val="24"/>
      <w:szCs w:val="24"/>
    </w:rPr>
  </w:style>
  <w:style w:type="character" w:customStyle="1" w:styleId="2Char">
    <w:name w:val="제목 2 Char"/>
    <w:basedOn w:val="a0"/>
    <w:link w:val="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a"/>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a"/>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a0"/>
    <w:link w:val="Important"/>
    <w:rsid w:val="00111A66"/>
    <w:rPr>
      <w:rFonts w:eastAsia="Times New Roman" w:cstheme="minorHAnsi"/>
      <w:bCs/>
      <w:color w:val="000000"/>
      <w:sz w:val="28"/>
      <w:szCs w:val="28"/>
      <w:shd w:val="clear" w:color="auto" w:fill="FFF5F5"/>
    </w:rPr>
  </w:style>
  <w:style w:type="paragraph" w:customStyle="1" w:styleId="Note">
    <w:name w:val="Note"/>
    <w:basedOn w:val="a"/>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a0"/>
    <w:link w:val="Note"/>
    <w:rsid w:val="00111A66"/>
    <w:rPr>
      <w:rFonts w:cstheme="minorHAnsi"/>
      <w:sz w:val="28"/>
      <w:szCs w:val="28"/>
    </w:rPr>
  </w:style>
  <w:style w:type="character" w:customStyle="1" w:styleId="InlineCode">
    <w:name w:val="Inline Code"/>
    <w:basedOn w:val="a0"/>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a"/>
    <w:autoRedefine/>
    <w:qFormat/>
    <w:rsid w:val="003356DD"/>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356DD"/>
    <w:rPr>
      <w:rFonts w:ascii="Consolas" w:hAnsi="Consolas" w:cs="Consolas"/>
      <w:b w:val="0"/>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a0"/>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a"/>
    <w:autoRedefine/>
    <w:qFormat/>
    <w:rsid w:val="000F6363"/>
    <w:pPr>
      <w:shd w:val="clear" w:color="auto" w:fill="F8F8F8"/>
      <w:spacing w:before="100" w:beforeAutospacing="1" w:after="100" w:afterAutospacing="1"/>
      <w:ind w:left="1701" w:firstLine="0"/>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a"/>
    <w:autoRedefine/>
    <w:qFormat/>
    <w:rsid w:val="002E0B81"/>
    <w:pPr>
      <w:spacing w:before="240" w:after="240"/>
      <w:ind w:left="1701" w:hanging="567"/>
      <w:contextualSpacing/>
    </w:pPr>
  </w:style>
  <w:style w:type="character" w:customStyle="1" w:styleId="CodeInline">
    <w:name w:val="Code Inline"/>
    <w:basedOn w:val="a0"/>
    <w:uiPriority w:val="1"/>
    <w:qFormat/>
    <w:rsid w:val="009F53DE"/>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data-type-rang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8817E-6BB4-4D4C-B7AA-1CDAB2C1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Workshops.dotx</Template>
  <TotalTime>1596</TotalTime>
  <Pages>1</Pages>
  <Words>2654</Words>
  <Characters>15131</Characters>
  <Application>Microsoft Office Word</Application>
  <DocSecurity>0</DocSecurity>
  <Lines>126</Lines>
  <Paragraphs>35</Paragraphs>
  <ScaleCrop>false</ScaleCrop>
  <HeadingPairs>
    <vt:vector size="6" baseType="variant">
      <vt:variant>
        <vt:lpstr>제목</vt:lpstr>
      </vt:variant>
      <vt:variant>
        <vt:i4>1</vt:i4>
      </vt:variant>
      <vt:variant>
        <vt:lpstr>Title</vt:lpstr>
      </vt:variant>
      <vt:variant>
        <vt:i4>1</vt:i4>
      </vt:variant>
      <vt:variant>
        <vt:lpstr>Headings</vt:lpstr>
      </vt:variant>
      <vt:variant>
        <vt:i4>13</vt:i4>
      </vt:variant>
    </vt:vector>
  </HeadingPairs>
  <TitlesOfParts>
    <vt:vector size="15" baseType="lpstr">
      <vt:lpstr/>
      <vt:lpstr/>
      <vt:lpstr>Learning Outcomes</vt:lpstr>
      <vt:lpstr>Submission Policy</vt:lpstr>
      <vt:lpstr>Late Submission Penalties:</vt:lpstr>
      <vt:lpstr>In-Lab (30%)</vt:lpstr>
      <vt:lpstr>    In-Lab Main Module</vt:lpstr>
      <vt:lpstr>    In-Lab Expected Output</vt:lpstr>
      <vt:lpstr>    In-Lab Submission</vt:lpstr>
      <vt:lpstr>At-Home (30%)</vt:lpstr>
      <vt:lpstr>    At-Home Main Module</vt:lpstr>
      <vt:lpstr>    At-Home Expected Output</vt:lpstr>
      <vt:lpstr>    Reflection (40%) </vt:lpstr>
      <vt:lpstr>        Quiz Reflection</vt:lpstr>
      <vt:lpstr>    At-Home Submission</vt:lpstr>
    </vt:vector>
  </TitlesOfParts>
  <Company>Seneca College</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Minwoo Kim</cp:lastModifiedBy>
  <cp:revision>19</cp:revision>
  <cp:lastPrinted>2017-01-19T23:12:00Z</cp:lastPrinted>
  <dcterms:created xsi:type="dcterms:W3CDTF">2018-08-28T18:49:00Z</dcterms:created>
  <dcterms:modified xsi:type="dcterms:W3CDTF">2019-02-01T20:50:00Z</dcterms:modified>
</cp:coreProperties>
</file>